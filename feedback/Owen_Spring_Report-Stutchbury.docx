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7E694" w14:textId="6E178243" w:rsidR="009A3BB0" w:rsidRPr="00A2598F" w:rsidRDefault="00A2598F">
      <w:pPr>
        <w:rPr>
          <w:rFonts w:ascii="Helvetica" w:hAnsi="Helvetica" w:cs="Helvetica"/>
        </w:rPr>
      </w:pPr>
      <w:r w:rsidRPr="00A2598F">
        <w:rPr>
          <w:rFonts w:ascii="Helvetica" w:hAnsi="Helvetica" w:cs="Helvetica"/>
        </w:rPr>
        <w:t>Owen Spring MSc1 Progress Report</w:t>
      </w:r>
    </w:p>
    <w:p w14:paraId="16ED36D5" w14:textId="05DFA68D" w:rsidR="00A2598F" w:rsidRPr="00A2598F" w:rsidRDefault="00A2598F">
      <w:pPr>
        <w:rPr>
          <w:rFonts w:ascii="Helvetica" w:hAnsi="Helvetica" w:cs="Helvetica"/>
        </w:rPr>
      </w:pPr>
      <w:r w:rsidRPr="00A2598F">
        <w:rPr>
          <w:rFonts w:ascii="Helvetica" w:hAnsi="Helvetica" w:cs="Helvetica"/>
        </w:rPr>
        <w:t>York University, Toronto, Ontario</w:t>
      </w:r>
    </w:p>
    <w:p w14:paraId="70053281" w14:textId="30B5ADF0" w:rsidR="00A2598F" w:rsidRPr="00A2598F" w:rsidRDefault="00A2598F">
      <w:pPr>
        <w:rPr>
          <w:rFonts w:ascii="Helvetica" w:hAnsi="Helvetica" w:cs="Helvetica"/>
        </w:rPr>
      </w:pPr>
      <w:r w:rsidRPr="00A2598F">
        <w:rPr>
          <w:rFonts w:ascii="Helvetica" w:hAnsi="Helvetica" w:cs="Helvetica"/>
        </w:rPr>
        <w:t>April 5</w:t>
      </w:r>
      <w:r w:rsidRPr="00A2598F">
        <w:rPr>
          <w:rFonts w:ascii="Helvetica" w:hAnsi="Helvetica" w:cs="Helvetica"/>
          <w:vertAlign w:val="superscript"/>
        </w:rPr>
        <w:t>th</w:t>
      </w:r>
      <w:r w:rsidRPr="00A2598F">
        <w:rPr>
          <w:rFonts w:ascii="Helvetica" w:hAnsi="Helvetica" w:cs="Helvetica"/>
        </w:rPr>
        <w:t>, 2019</w:t>
      </w:r>
    </w:p>
    <w:p w14:paraId="44DE97F8" w14:textId="2A78DF62" w:rsidR="00A2598F" w:rsidRDefault="00A2598F"/>
    <w:p w14:paraId="7A1E87B8" w14:textId="004984E0" w:rsidR="00A2598F" w:rsidRDefault="00A2598F"/>
    <w:p w14:paraId="1F7B2F90" w14:textId="53DC64E7" w:rsidR="00A2598F" w:rsidRDefault="00A2598F"/>
    <w:p w14:paraId="4917E5FB" w14:textId="34DEB5E3" w:rsidR="00A2598F" w:rsidRDefault="00A2598F"/>
    <w:p w14:paraId="5EF487ED" w14:textId="660F6D5B" w:rsidR="00A2598F" w:rsidRDefault="00A2598F"/>
    <w:p w14:paraId="7960AAEC" w14:textId="26207869" w:rsidR="00C25316" w:rsidRDefault="00C25316" w:rsidP="00A2598F">
      <w:pPr>
        <w:shd w:val="clear" w:color="auto" w:fill="FFFFFF"/>
        <w:spacing w:before="300" w:after="150" w:line="240" w:lineRule="auto"/>
        <w:outlineLvl w:val="0"/>
        <w:rPr>
          <w:rFonts w:ascii="Helvetica" w:eastAsia="Times New Roman" w:hAnsi="Helvetica" w:cs="Helvetica"/>
          <w:color w:val="333333"/>
          <w:kern w:val="36"/>
          <w:sz w:val="48"/>
          <w:szCs w:val="48"/>
        </w:rPr>
      </w:pPr>
      <w:r>
        <w:rPr>
          <w:rFonts w:ascii="Helvetica" w:eastAsia="Times New Roman" w:hAnsi="Helvetica" w:cs="Helvetica"/>
          <w:color w:val="333333"/>
          <w:kern w:val="36"/>
          <w:sz w:val="48"/>
          <w:szCs w:val="48"/>
        </w:rPr>
        <w:t xml:space="preserve">Double Mutualistic Trophic Facilitation Cascades between </w:t>
      </w:r>
      <w:r w:rsidRPr="00AB29E9">
        <w:rPr>
          <w:rFonts w:ascii="Helvetica" w:eastAsia="Times New Roman" w:hAnsi="Helvetica" w:cs="Helvetica"/>
          <w:i/>
          <w:color w:val="333333"/>
          <w:kern w:val="36"/>
          <w:sz w:val="48"/>
          <w:szCs w:val="48"/>
        </w:rPr>
        <w:t>Cactaceae</w:t>
      </w:r>
      <w:r>
        <w:rPr>
          <w:rFonts w:ascii="Helvetica" w:eastAsia="Times New Roman" w:hAnsi="Helvetica" w:cs="Helvetica"/>
          <w:color w:val="333333"/>
          <w:kern w:val="36"/>
          <w:sz w:val="48"/>
          <w:szCs w:val="48"/>
        </w:rPr>
        <w:t xml:space="preserve"> and Birds </w:t>
      </w:r>
    </w:p>
    <w:p w14:paraId="0D6E4C74" w14:textId="423A6B60"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Malory Owen &amp; Christopher Lortie</w:t>
      </w:r>
    </w:p>
    <w:p w14:paraId="5636266E" w14:textId="766D1AA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52A490EC" w14:textId="0E588B2C"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5DFDDDD" w14:textId="284F610C"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084AC348" w14:textId="3732644B"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233E617F" w14:textId="2B2F0D3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471AED24" w14:textId="6F086913"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30B3E66E" w14:textId="17BAC15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1837BA3C" w14:textId="77777777"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3FE297E" w14:textId="788AB3F1"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C2622F4" w14:textId="5E17D4F6"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5351D7FA" w14:textId="3BEA9D1E"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Examination Committee</w:t>
      </w:r>
    </w:p>
    <w:p w14:paraId="329A620A" w14:textId="6816D849"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Dr. Christopher Lortie</w:t>
      </w:r>
    </w:p>
    <w:p w14:paraId="4F745BFC" w14:textId="4816E181"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Dr. Bridget Stutchbury</w:t>
      </w:r>
    </w:p>
    <w:p w14:paraId="0BE68D03" w14:textId="26BC50CE" w:rsidR="00A2598F" w:rsidRPr="00A2598F" w:rsidRDefault="00A2598F" w:rsidP="00A2598F">
      <w:pPr>
        <w:shd w:val="clear" w:color="auto" w:fill="FFFFFF"/>
        <w:spacing w:before="300" w:after="150" w:line="240" w:lineRule="auto"/>
        <w:outlineLvl w:val="0"/>
        <w:rPr>
          <w:rFonts w:ascii="Helvetica" w:eastAsia="Times New Roman" w:hAnsi="Helvetica" w:cs="Helvetica"/>
          <w:color w:val="333333"/>
          <w:kern w:val="36"/>
          <w:sz w:val="40"/>
          <w:szCs w:val="40"/>
        </w:rPr>
      </w:pPr>
      <w:r w:rsidRPr="00A2598F">
        <w:rPr>
          <w:rFonts w:ascii="Helvetica" w:eastAsia="Times New Roman" w:hAnsi="Helvetica" w:cs="Helvetica"/>
          <w:color w:val="333333"/>
          <w:kern w:val="36"/>
          <w:sz w:val="40"/>
          <w:szCs w:val="40"/>
        </w:rPr>
        <w:lastRenderedPageBreak/>
        <w:t>Timeline</w:t>
      </w:r>
    </w:p>
    <w:p w14:paraId="18492643" w14:textId="7BA8207A" w:rsidR="00A2598F" w:rsidRPr="00B84EF5" w:rsidRDefault="00A2598F" w:rsidP="00B84EF5">
      <w:pPr>
        <w:pStyle w:val="FirstParagraph"/>
        <w:rPr>
          <w:rFonts w:ascii="Helvetica" w:hAnsi="Helvetica" w:cs="Helvetica"/>
        </w:rPr>
      </w:pPr>
      <w:r w:rsidRPr="00A2598F">
        <w:rPr>
          <w:rFonts w:ascii="Helvetica" w:hAnsi="Helvetica" w:cs="Helvetica"/>
        </w:rPr>
        <w:t>Table 1: A timeline of research plans and progress.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69"/>
        <w:gridCol w:w="2153"/>
        <w:gridCol w:w="2595"/>
        <w:gridCol w:w="3659"/>
      </w:tblGrid>
      <w:tr w:rsidR="00F15681" w:rsidRPr="00A2598F" w14:paraId="680ADCD8" w14:textId="77777777" w:rsidTr="00B60048">
        <w:trPr>
          <w:trHeight w:val="290"/>
        </w:trPr>
        <w:tc>
          <w:tcPr>
            <w:tcW w:w="1170" w:type="dxa"/>
            <w:noWrap/>
            <w:hideMark/>
          </w:tcPr>
          <w:p w14:paraId="3F9F5D05" w14:textId="77777777" w:rsidR="00A2598F" w:rsidRPr="00F15681" w:rsidRDefault="00A2598F" w:rsidP="00661AE1">
            <w:pPr>
              <w:jc w:val="center"/>
              <w:rPr>
                <w:rFonts w:ascii="Helvetica" w:hAnsi="Helvetica" w:cs="Helvetica"/>
              </w:rPr>
            </w:pPr>
            <w:r w:rsidRPr="00F15681">
              <w:rPr>
                <w:rFonts w:ascii="Helvetica" w:hAnsi="Helvetica" w:cs="Helvetica"/>
              </w:rPr>
              <w:t>Chapter</w:t>
            </w:r>
          </w:p>
        </w:tc>
        <w:tc>
          <w:tcPr>
            <w:tcW w:w="2156" w:type="dxa"/>
            <w:noWrap/>
            <w:hideMark/>
          </w:tcPr>
          <w:p w14:paraId="5FC0583D" w14:textId="77777777" w:rsidR="00A2598F" w:rsidRPr="00F15681" w:rsidRDefault="00A2598F" w:rsidP="00661AE1">
            <w:pPr>
              <w:jc w:val="center"/>
              <w:rPr>
                <w:rFonts w:ascii="Helvetica" w:hAnsi="Helvetica" w:cs="Helvetica"/>
              </w:rPr>
            </w:pPr>
            <w:r w:rsidRPr="00F15681">
              <w:rPr>
                <w:rFonts w:ascii="Helvetica" w:hAnsi="Helvetica" w:cs="Helvetica"/>
              </w:rPr>
              <w:t>Title</w:t>
            </w:r>
          </w:p>
        </w:tc>
        <w:tc>
          <w:tcPr>
            <w:tcW w:w="2599" w:type="dxa"/>
            <w:noWrap/>
            <w:hideMark/>
          </w:tcPr>
          <w:p w14:paraId="71060AAD" w14:textId="77777777" w:rsidR="00A2598F" w:rsidRPr="00F15681" w:rsidRDefault="00A2598F" w:rsidP="00661AE1">
            <w:pPr>
              <w:jc w:val="center"/>
              <w:rPr>
                <w:rFonts w:ascii="Helvetica" w:hAnsi="Helvetica" w:cs="Helvetica"/>
              </w:rPr>
            </w:pPr>
            <w:r w:rsidRPr="00F15681">
              <w:rPr>
                <w:rFonts w:ascii="Helvetica" w:hAnsi="Helvetica" w:cs="Helvetica"/>
              </w:rPr>
              <w:t>Completed</w:t>
            </w:r>
          </w:p>
        </w:tc>
        <w:tc>
          <w:tcPr>
            <w:tcW w:w="3435" w:type="dxa"/>
            <w:noWrap/>
            <w:hideMark/>
          </w:tcPr>
          <w:p w14:paraId="0FD48BFB" w14:textId="77777777" w:rsidR="00A2598F" w:rsidRPr="00F15681" w:rsidRDefault="00A2598F" w:rsidP="00661AE1">
            <w:pPr>
              <w:jc w:val="center"/>
              <w:rPr>
                <w:rFonts w:ascii="Helvetica" w:hAnsi="Helvetica" w:cs="Helvetica"/>
              </w:rPr>
            </w:pPr>
            <w:r w:rsidRPr="00F15681">
              <w:rPr>
                <w:rFonts w:ascii="Helvetica" w:hAnsi="Helvetica" w:cs="Helvetica"/>
              </w:rPr>
              <w:t>Future</w:t>
            </w:r>
          </w:p>
        </w:tc>
      </w:tr>
      <w:tr w:rsidR="00F15681" w:rsidRPr="00A2598F" w14:paraId="740A4FFE" w14:textId="77777777" w:rsidTr="00B60048">
        <w:trPr>
          <w:trHeight w:val="290"/>
        </w:trPr>
        <w:tc>
          <w:tcPr>
            <w:tcW w:w="1170" w:type="dxa"/>
            <w:noWrap/>
            <w:hideMark/>
          </w:tcPr>
          <w:p w14:paraId="03C7414F" w14:textId="77777777" w:rsidR="00A2598F" w:rsidRPr="00F15681" w:rsidRDefault="00A2598F" w:rsidP="00661AE1">
            <w:pPr>
              <w:jc w:val="center"/>
              <w:rPr>
                <w:rFonts w:ascii="Helvetica" w:hAnsi="Helvetica" w:cs="Helvetica"/>
              </w:rPr>
            </w:pPr>
            <w:r w:rsidRPr="00F15681">
              <w:rPr>
                <w:rFonts w:ascii="Helvetica" w:hAnsi="Helvetica" w:cs="Helvetica"/>
              </w:rPr>
              <w:t>1</w:t>
            </w:r>
          </w:p>
        </w:tc>
        <w:tc>
          <w:tcPr>
            <w:tcW w:w="2156" w:type="dxa"/>
            <w:noWrap/>
            <w:hideMark/>
          </w:tcPr>
          <w:p w14:paraId="0E212A53" w14:textId="4E8EF1E1" w:rsidR="00A2598F" w:rsidRPr="00F15681" w:rsidRDefault="00A2598F" w:rsidP="00D66C2F">
            <w:pPr>
              <w:jc w:val="center"/>
              <w:rPr>
                <w:rFonts w:ascii="Helvetica" w:hAnsi="Helvetica" w:cs="Helvetica"/>
              </w:rPr>
            </w:pPr>
            <w:r w:rsidRPr="00F15681">
              <w:rPr>
                <w:rFonts w:ascii="Helvetica" w:hAnsi="Helvetica" w:cs="Helvetica"/>
              </w:rPr>
              <w:t xml:space="preserve">A </w:t>
            </w:r>
            <w:r w:rsidR="00661AE1" w:rsidRPr="00F15681">
              <w:rPr>
                <w:rFonts w:ascii="Helvetica" w:hAnsi="Helvetica" w:cs="Helvetica"/>
              </w:rPr>
              <w:t>meta-analysis</w:t>
            </w:r>
            <w:r w:rsidRPr="00F15681">
              <w:rPr>
                <w:rFonts w:ascii="Helvetica" w:hAnsi="Helvetica" w:cs="Helvetica"/>
              </w:rPr>
              <w:t xml:space="preserve"> of</w:t>
            </w:r>
            <w:r w:rsidR="00D66C2F">
              <w:rPr>
                <w:rFonts w:ascii="Helvetica" w:hAnsi="Helvetica" w:cs="Helvetica"/>
              </w:rPr>
              <w:t xml:space="preserve"> </w:t>
            </w:r>
            <w:r w:rsidRPr="00F15681">
              <w:rPr>
                <w:rFonts w:ascii="Helvetica" w:hAnsi="Helvetica" w:cs="Helvetica"/>
              </w:rPr>
              <w:t>allocation</w:t>
            </w:r>
            <w:r w:rsidR="00D66C2F">
              <w:rPr>
                <w:rFonts w:ascii="Helvetica" w:hAnsi="Helvetica" w:cs="Helvetica"/>
              </w:rPr>
              <w:t xml:space="preserve"> strategies</w:t>
            </w:r>
            <w:r w:rsidRPr="00F15681">
              <w:rPr>
                <w:rFonts w:ascii="Helvetica" w:hAnsi="Helvetica" w:cs="Helvetica"/>
              </w:rPr>
              <w:t xml:space="preserve"> in </w:t>
            </w:r>
            <w:r w:rsidRPr="00F15681">
              <w:rPr>
                <w:rFonts w:ascii="Helvetica" w:hAnsi="Helvetica" w:cs="Helvetica"/>
                <w:i/>
              </w:rPr>
              <w:t>Cactaceae</w:t>
            </w:r>
            <w:r w:rsidRPr="00F15681">
              <w:rPr>
                <w:rFonts w:ascii="Helvetica" w:hAnsi="Helvetica" w:cs="Helvetica"/>
              </w:rPr>
              <w:t xml:space="preserve"> reproductive structures</w:t>
            </w:r>
          </w:p>
        </w:tc>
        <w:tc>
          <w:tcPr>
            <w:tcW w:w="2599" w:type="dxa"/>
            <w:noWrap/>
            <w:hideMark/>
          </w:tcPr>
          <w:p w14:paraId="29617597" w14:textId="3EF7C074" w:rsidR="00A2598F" w:rsidRPr="00F15681" w:rsidRDefault="0017574A" w:rsidP="00661AE1">
            <w:pPr>
              <w:jc w:val="center"/>
              <w:rPr>
                <w:rFonts w:ascii="Helvetica" w:hAnsi="Helvetica" w:cs="Helvetica"/>
              </w:rPr>
            </w:pPr>
            <w:r>
              <w:rPr>
                <w:rFonts w:ascii="Helvetica" w:hAnsi="Helvetica" w:cs="Helvetica"/>
              </w:rPr>
              <w:t>Three</w:t>
            </w:r>
            <w:r w:rsidR="00A2598F" w:rsidRPr="00F15681">
              <w:rPr>
                <w:rFonts w:ascii="Helvetica" w:hAnsi="Helvetica" w:cs="Helvetica"/>
              </w:rPr>
              <w:t xml:space="preserve"> rounds of qualitative and quantitative data extracted, maps of studies created, and primary numeric values obtained.</w:t>
            </w:r>
          </w:p>
        </w:tc>
        <w:tc>
          <w:tcPr>
            <w:tcW w:w="3435" w:type="dxa"/>
            <w:noWrap/>
            <w:hideMark/>
          </w:tcPr>
          <w:p w14:paraId="1AE8E79E" w14:textId="0F5539C7" w:rsidR="00A2598F" w:rsidRPr="00F15681" w:rsidRDefault="00A2598F" w:rsidP="00735B57">
            <w:pPr>
              <w:jc w:val="center"/>
              <w:rPr>
                <w:rFonts w:ascii="Helvetica" w:hAnsi="Helvetica" w:cs="Helvetica"/>
              </w:rPr>
            </w:pPr>
            <w:r w:rsidRPr="00F15681">
              <w:rPr>
                <w:rFonts w:ascii="Helvetica" w:hAnsi="Helvetica" w:cs="Helvetica"/>
              </w:rPr>
              <w:t>Expansion of dataset, data analysis, and writing in progress. Chapter 1 draft September 2020.</w:t>
            </w:r>
          </w:p>
        </w:tc>
      </w:tr>
      <w:tr w:rsidR="00F15681" w:rsidRPr="00A2598F" w14:paraId="5E21636F" w14:textId="77777777" w:rsidTr="00B60048">
        <w:trPr>
          <w:trHeight w:val="290"/>
        </w:trPr>
        <w:tc>
          <w:tcPr>
            <w:tcW w:w="1170" w:type="dxa"/>
            <w:noWrap/>
            <w:hideMark/>
          </w:tcPr>
          <w:p w14:paraId="4AABBAEF" w14:textId="77777777" w:rsidR="00A2598F" w:rsidRPr="00F15681" w:rsidRDefault="00A2598F" w:rsidP="00661AE1">
            <w:pPr>
              <w:jc w:val="center"/>
              <w:rPr>
                <w:rFonts w:ascii="Helvetica" w:hAnsi="Helvetica" w:cs="Helvetica"/>
              </w:rPr>
            </w:pPr>
            <w:r w:rsidRPr="00F15681">
              <w:rPr>
                <w:rFonts w:ascii="Helvetica" w:hAnsi="Helvetica" w:cs="Helvetica"/>
              </w:rPr>
              <w:t>2</w:t>
            </w:r>
          </w:p>
        </w:tc>
        <w:tc>
          <w:tcPr>
            <w:tcW w:w="2156" w:type="dxa"/>
            <w:noWrap/>
            <w:hideMark/>
          </w:tcPr>
          <w:p w14:paraId="392F3FD0" w14:textId="476491B3" w:rsidR="00A2598F" w:rsidRPr="00F15681" w:rsidRDefault="00A2598F" w:rsidP="008F62CE">
            <w:pPr>
              <w:jc w:val="center"/>
              <w:rPr>
                <w:rFonts w:ascii="Helvetica" w:hAnsi="Helvetica" w:cs="Helvetica"/>
              </w:rPr>
            </w:pPr>
            <w:r w:rsidRPr="00F15681">
              <w:rPr>
                <w:rFonts w:ascii="Helvetica" w:hAnsi="Helvetica" w:cs="Helvetica"/>
              </w:rPr>
              <w:t>Linking Avian double</w:t>
            </w:r>
            <w:r w:rsidR="007779F2">
              <w:rPr>
                <w:rFonts w:ascii="Helvetica" w:hAnsi="Helvetica" w:cs="Helvetica"/>
              </w:rPr>
              <w:t>-</w:t>
            </w:r>
            <w:r w:rsidRPr="00F15681">
              <w:rPr>
                <w:rFonts w:ascii="Helvetica" w:hAnsi="Helvetica" w:cs="Helvetica"/>
              </w:rPr>
              <w:t xml:space="preserve">mutualistic interactions to </w:t>
            </w:r>
            <w:r w:rsidRPr="00F15681">
              <w:rPr>
                <w:rFonts w:ascii="Helvetica" w:hAnsi="Helvetica" w:cs="Helvetica"/>
                <w:i/>
              </w:rPr>
              <w:t>Cactaceae</w:t>
            </w:r>
            <w:r w:rsidRPr="00F15681">
              <w:rPr>
                <w:rFonts w:ascii="Helvetica" w:hAnsi="Helvetica" w:cs="Helvetica"/>
              </w:rPr>
              <w:t xml:space="preserve"> seed dispersal and facilitation</w:t>
            </w:r>
          </w:p>
        </w:tc>
        <w:tc>
          <w:tcPr>
            <w:tcW w:w="2599" w:type="dxa"/>
            <w:noWrap/>
            <w:hideMark/>
          </w:tcPr>
          <w:p w14:paraId="64AFD1FF" w14:textId="78366AA6" w:rsidR="00A2598F" w:rsidRPr="00F15681" w:rsidRDefault="00A2598F" w:rsidP="008F62CE">
            <w:pPr>
              <w:jc w:val="center"/>
              <w:rPr>
                <w:rFonts w:ascii="Helvetica" w:hAnsi="Helvetica" w:cs="Helvetica"/>
              </w:rPr>
            </w:pPr>
            <w:r w:rsidRPr="00F15681">
              <w:rPr>
                <w:rFonts w:ascii="Helvetica" w:hAnsi="Helvetica" w:cs="Helvetica"/>
              </w:rPr>
              <w:t>Preliminary data collected and analyzed, protocols written, datasheets prepped, equipment gathered, and field preparation.</w:t>
            </w:r>
          </w:p>
        </w:tc>
        <w:tc>
          <w:tcPr>
            <w:tcW w:w="3435" w:type="dxa"/>
            <w:noWrap/>
            <w:hideMark/>
          </w:tcPr>
          <w:p w14:paraId="48180FC2" w14:textId="47919824" w:rsidR="00A2598F" w:rsidRPr="00F15681" w:rsidRDefault="00A2598F" w:rsidP="00661AE1">
            <w:pPr>
              <w:jc w:val="center"/>
              <w:rPr>
                <w:rFonts w:ascii="Helvetica" w:hAnsi="Helvetica" w:cs="Helvetica"/>
              </w:rPr>
            </w:pPr>
            <w:r w:rsidRPr="00F15681">
              <w:rPr>
                <w:rFonts w:ascii="Helvetica" w:hAnsi="Helvetica" w:cs="Helvetica"/>
              </w:rPr>
              <w:t>Flowering field season from April 25th-May 25th, fruiting field season August 1st-30th, data analyzed by late Fall 2020, and writing/presentation/communication in Spring 2020.</w:t>
            </w:r>
          </w:p>
        </w:tc>
      </w:tr>
    </w:tbl>
    <w:p w14:paraId="37780BFE" w14:textId="1370D303" w:rsidR="00A2598F" w:rsidRDefault="00A2598F"/>
    <w:p w14:paraId="28D3EB5E" w14:textId="3D552934" w:rsidR="00A2598F" w:rsidRPr="00B84EF5" w:rsidRDefault="00B84EF5">
      <w:pPr>
        <w:rPr>
          <w:rFonts w:ascii="Helvetica" w:hAnsi="Helvetica" w:cs="Helvetica"/>
          <w:sz w:val="40"/>
          <w:szCs w:val="40"/>
        </w:rPr>
      </w:pPr>
      <w:r w:rsidRPr="00B84EF5">
        <w:rPr>
          <w:rFonts w:ascii="Helvetica" w:hAnsi="Helvetica" w:cs="Helvetica"/>
          <w:sz w:val="40"/>
          <w:szCs w:val="40"/>
        </w:rPr>
        <w:t>Background</w:t>
      </w:r>
    </w:p>
    <w:p w14:paraId="6BE58923" w14:textId="200169D8" w:rsidR="00A2598F" w:rsidRPr="00A2598F" w:rsidRDefault="00A2598F" w:rsidP="00AB29E9">
      <w:pPr>
        <w:pStyle w:val="FirstParagraph"/>
      </w:pPr>
      <w:r w:rsidRPr="00BD7F86">
        <w:rPr>
          <w:rFonts w:ascii="Helvetica" w:hAnsi="Helvetica" w:cs="Helvetica"/>
          <w:strike/>
        </w:rPr>
        <w:t xml:space="preserve">Positive interactions drive </w:t>
      </w:r>
      <w:r w:rsidRPr="00BD7F86">
        <w:rPr>
          <w:rFonts w:ascii="Helvetica" w:hAnsi="Helvetica" w:cs="Helvetica"/>
          <w:strike/>
          <w:highlight w:val="yellow"/>
        </w:rPr>
        <w:t>ecosystem infrastructure</w:t>
      </w:r>
      <w:r w:rsidRPr="00BD7F86">
        <w:rPr>
          <w:rFonts w:ascii="Helvetica" w:hAnsi="Helvetica" w:cs="Helvetica"/>
          <w:strike/>
        </w:rPr>
        <w:t xml:space="preserve"> (R. M. Callaway 1997; Gelmi-Candusso, Heymann, and Heer 2017). A positive interaction is any association between multiple individuals where one or more of the interactors benefits either </w:t>
      </w:r>
      <w:commentRangeStart w:id="0"/>
      <w:r w:rsidRPr="00BD7F86">
        <w:rPr>
          <w:rFonts w:ascii="Helvetica" w:hAnsi="Helvetica" w:cs="Helvetica"/>
          <w:strike/>
        </w:rPr>
        <w:t>in</w:t>
      </w:r>
      <w:commentRangeEnd w:id="0"/>
      <w:r w:rsidR="00BD7F86">
        <w:rPr>
          <w:rStyle w:val="CommentReference"/>
        </w:rPr>
        <w:commentReference w:id="0"/>
      </w:r>
      <w:r w:rsidRPr="00BD7F86">
        <w:rPr>
          <w:rFonts w:ascii="Helvetica" w:hAnsi="Helvetica" w:cs="Helvetica"/>
          <w:strike/>
        </w:rPr>
        <w:t xml:space="preserve"> physical health or reproductive fitness (M. D. M. Bertness and Callaway 1994). These interactions are described by the Kingdom-level pathway they follow from benefactor to </w:t>
      </w:r>
      <w:r w:rsidR="00D32E4F" w:rsidRPr="00BD7F86">
        <w:rPr>
          <w:rFonts w:ascii="Helvetica" w:hAnsi="Helvetica" w:cs="Helvetica"/>
          <w:strike/>
        </w:rPr>
        <w:t xml:space="preserve">protégé </w:t>
      </w:r>
      <w:r w:rsidRPr="00BD7F86">
        <w:rPr>
          <w:rFonts w:ascii="Helvetica" w:hAnsi="Helvetica" w:cs="Helvetica"/>
          <w:strike/>
        </w:rPr>
        <w:t xml:space="preserve">(e.g. plant-plant, plant-animal, plant-animal-plant, etc.). By analyzing more narrow taxonomic interactions in a variety of ecosystems, we </w:t>
      </w:r>
      <w:proofErr w:type="gramStart"/>
      <w:r w:rsidRPr="00BD7F86">
        <w:rPr>
          <w:rFonts w:ascii="Helvetica" w:hAnsi="Helvetica" w:cs="Helvetica"/>
          <w:strike/>
        </w:rPr>
        <w:t>are able to</w:t>
      </w:r>
      <w:proofErr w:type="gramEnd"/>
      <w:r w:rsidRPr="00BD7F86">
        <w:rPr>
          <w:rFonts w:ascii="Helvetica" w:hAnsi="Helvetica" w:cs="Helvetica"/>
          <w:strike/>
        </w:rPr>
        <w:t xml:space="preserve"> further understand the importance of positive interactions in ecosystem structure and dynamics</w:t>
      </w:r>
      <w:r w:rsidR="00592194" w:rsidRPr="00BD7F86">
        <w:rPr>
          <w:rFonts w:ascii="Helvetica" w:hAnsi="Helvetica" w:cs="Helvetica"/>
          <w:strike/>
        </w:rPr>
        <w:t xml:space="preserve"> and infer biodiversity impacts.</w:t>
      </w:r>
      <w:r w:rsidR="00603C02" w:rsidRPr="00BD7F86">
        <w:rPr>
          <w:rFonts w:ascii="Helvetica" w:hAnsi="Helvetica" w:cs="Helvetica"/>
          <w:strike/>
        </w:rPr>
        <w:t xml:space="preserve"> </w:t>
      </w:r>
      <w:r w:rsidR="00603C02">
        <w:rPr>
          <w:rFonts w:ascii="Helvetica" w:hAnsi="Helvetica" w:cs="Helvetica"/>
        </w:rPr>
        <w:t xml:space="preserve">Mutualism is </w:t>
      </w:r>
      <w:r w:rsidR="005860BA">
        <w:rPr>
          <w:rFonts w:ascii="Helvetica" w:hAnsi="Helvetica" w:cs="Helvetica"/>
        </w:rPr>
        <w:t>a</w:t>
      </w:r>
      <w:r w:rsidRPr="00A2598F">
        <w:t xml:space="preserve"> more specific </w:t>
      </w:r>
      <w:r w:rsidR="00F15681" w:rsidRPr="00A2598F">
        <w:t>interspecific</w:t>
      </w:r>
      <w:r w:rsidRPr="00A2598F">
        <w:t xml:space="preserve"> interaction when </w:t>
      </w:r>
      <w:r w:rsidRPr="00A2598F">
        <w:rPr>
          <w:i/>
        </w:rPr>
        <w:t>both</w:t>
      </w:r>
      <w:r w:rsidRPr="00A2598F">
        <w:t xml:space="preserve"> </w:t>
      </w:r>
      <w:r w:rsidR="00B773D2">
        <w:t xml:space="preserve">interacting </w:t>
      </w:r>
      <w:r w:rsidRPr="00A2598F">
        <w:t xml:space="preserve">parties involved benefit (Barker et al. 2017; Bronstein 2009; Bronstein 2001). In harsh ecosystems (like deserts or </w:t>
      </w:r>
      <w:commentRangeStart w:id="1"/>
      <w:r w:rsidRPr="00A2598F">
        <w:t>islands</w:t>
      </w:r>
      <w:commentRangeEnd w:id="1"/>
      <w:r w:rsidR="00BD7F86">
        <w:rPr>
          <w:rStyle w:val="CommentReference"/>
        </w:rPr>
        <w:commentReference w:id="1"/>
      </w:r>
      <w:r w:rsidRPr="00A2598F">
        <w:t xml:space="preserve">), we see examples of “double mutualism” where each interactor exists in two distinct niches to provide two distinct services to an interspecific (Ladley and Kelly 1996; Kelly et al. 2004; Garcia, Espadaler, and Olesen 2012; Gomes, Quirino, and Araujo 2014). </w:t>
      </w:r>
    </w:p>
    <w:p w14:paraId="0870D692" w14:textId="66929A6B" w:rsidR="00A2598F" w:rsidRPr="00A2598F" w:rsidRDefault="00A2598F" w:rsidP="00A2598F">
      <w:pPr>
        <w:pStyle w:val="BodyText"/>
        <w:rPr>
          <w:rFonts w:ascii="Helvetica" w:hAnsi="Helvetica" w:cs="Helvetica"/>
          <w:sz w:val="24"/>
          <w:szCs w:val="24"/>
        </w:rPr>
      </w:pPr>
      <w:commentRangeStart w:id="2"/>
      <w:r w:rsidRPr="00A2598F">
        <w:rPr>
          <w:rFonts w:ascii="Helvetica" w:hAnsi="Helvetica" w:cs="Helvetica"/>
          <w:sz w:val="24"/>
          <w:szCs w:val="24"/>
        </w:rPr>
        <w:t>Facilitation</w:t>
      </w:r>
      <w:commentRangeEnd w:id="2"/>
      <w:r w:rsidR="00BD7F86">
        <w:rPr>
          <w:rStyle w:val="CommentReference"/>
        </w:rPr>
        <w:commentReference w:id="2"/>
      </w:r>
      <w:r w:rsidR="006B09D7">
        <w:rPr>
          <w:rFonts w:ascii="Helvetica" w:hAnsi="Helvetica" w:cs="Helvetica"/>
          <w:sz w:val="24"/>
          <w:szCs w:val="24"/>
        </w:rPr>
        <w:t xml:space="preserve"> </w:t>
      </w:r>
      <w:r w:rsidRPr="00A2598F">
        <w:rPr>
          <w:rFonts w:ascii="Helvetica" w:hAnsi="Helvetica" w:cs="Helvetica"/>
          <w:sz w:val="24"/>
          <w:szCs w:val="24"/>
        </w:rPr>
        <w:t xml:space="preserve">usually </w:t>
      </w:r>
      <w:r w:rsidR="00C74017">
        <w:rPr>
          <w:rFonts w:ascii="Helvetica" w:hAnsi="Helvetica" w:cs="Helvetica"/>
          <w:sz w:val="24"/>
          <w:szCs w:val="24"/>
        </w:rPr>
        <w:t>describes</w:t>
      </w:r>
      <w:r w:rsidR="006B09D7" w:rsidRPr="00A2598F">
        <w:rPr>
          <w:rFonts w:ascii="Helvetica" w:hAnsi="Helvetica" w:cs="Helvetica"/>
          <w:sz w:val="24"/>
          <w:szCs w:val="24"/>
        </w:rPr>
        <w:t xml:space="preserve"> </w:t>
      </w:r>
      <w:r w:rsidRPr="00A2598F">
        <w:rPr>
          <w:rFonts w:ascii="Helvetica" w:hAnsi="Helvetica" w:cs="Helvetica"/>
          <w:sz w:val="24"/>
          <w:szCs w:val="24"/>
        </w:rPr>
        <w:t>positive interactions where</w:t>
      </w:r>
      <w:r w:rsidR="005E115D">
        <w:rPr>
          <w:rFonts w:ascii="Helvetica" w:hAnsi="Helvetica" w:cs="Helvetica"/>
          <w:sz w:val="24"/>
          <w:szCs w:val="24"/>
        </w:rPr>
        <w:t>in</w:t>
      </w:r>
      <w:r w:rsidRPr="00A2598F">
        <w:rPr>
          <w:rFonts w:ascii="Helvetica" w:hAnsi="Helvetica" w:cs="Helvetica"/>
          <w:sz w:val="24"/>
          <w:szCs w:val="24"/>
        </w:rPr>
        <w:t xml:space="preserve"> the </w:t>
      </w:r>
      <w:r w:rsidR="00865BC7" w:rsidRPr="00A2598F">
        <w:rPr>
          <w:rFonts w:ascii="Helvetica" w:hAnsi="Helvetica" w:cs="Helvetica"/>
          <w:sz w:val="24"/>
          <w:szCs w:val="24"/>
        </w:rPr>
        <w:t>benefactor</w:t>
      </w:r>
      <w:r w:rsidR="00865BC7">
        <w:rPr>
          <w:rFonts w:ascii="Helvetica" w:hAnsi="Helvetica" w:cs="Helvetica"/>
          <w:sz w:val="24"/>
          <w:szCs w:val="24"/>
        </w:rPr>
        <w:t xml:space="preserve"> and protégé </w:t>
      </w:r>
      <w:r w:rsidRPr="00A2598F">
        <w:rPr>
          <w:rFonts w:ascii="Helvetica" w:hAnsi="Helvetica" w:cs="Helvetica"/>
          <w:sz w:val="24"/>
          <w:szCs w:val="24"/>
        </w:rPr>
        <w:t>species</w:t>
      </w:r>
      <w:r w:rsidR="00865BC7">
        <w:rPr>
          <w:rFonts w:ascii="Helvetica" w:hAnsi="Helvetica" w:cs="Helvetica"/>
          <w:sz w:val="24"/>
          <w:szCs w:val="24"/>
        </w:rPr>
        <w:t xml:space="preserve"> are both plants</w:t>
      </w:r>
      <w:r w:rsidRPr="00A2598F">
        <w:rPr>
          <w:rFonts w:ascii="Helvetica" w:hAnsi="Helvetica" w:cs="Helvetica"/>
          <w:sz w:val="24"/>
          <w:szCs w:val="24"/>
        </w:rPr>
        <w:t xml:space="preserve"> (i.e. plant-plant</w:t>
      </w:r>
      <w:r w:rsidR="00865BC7">
        <w:rPr>
          <w:rFonts w:ascii="Helvetica" w:hAnsi="Helvetica" w:cs="Helvetica"/>
          <w:sz w:val="24"/>
          <w:szCs w:val="24"/>
        </w:rPr>
        <w:t>) and less commonly</w:t>
      </w:r>
      <w:r w:rsidRPr="00A2598F">
        <w:rPr>
          <w:rFonts w:ascii="Helvetica" w:hAnsi="Helvetica" w:cs="Helvetica"/>
          <w:sz w:val="24"/>
          <w:szCs w:val="24"/>
        </w:rPr>
        <w:t xml:space="preserve"> plant-animal interactions (F. T. Maestre et al. 2009). Benefactor plant species increase germination, growth, and recruitment of </w:t>
      </w:r>
      <w:r w:rsidR="000F5370">
        <w:rPr>
          <w:rFonts w:ascii="Helvetica" w:hAnsi="Helvetica" w:cs="Helvetica"/>
          <w:sz w:val="24"/>
          <w:szCs w:val="24"/>
        </w:rPr>
        <w:t>protégé</w:t>
      </w:r>
      <w:r w:rsidRPr="00A2598F">
        <w:rPr>
          <w:rFonts w:ascii="Helvetica" w:hAnsi="Helvetica" w:cs="Helvetica"/>
          <w:sz w:val="24"/>
          <w:szCs w:val="24"/>
        </w:rPr>
        <w:t xml:space="preserve"> species under its canopy (Franco and Nobel 2009). In arid ecosystems, facilitat</w:t>
      </w:r>
      <w:r w:rsidR="00A751D4">
        <w:rPr>
          <w:rFonts w:ascii="Helvetica" w:hAnsi="Helvetica" w:cs="Helvetica"/>
          <w:sz w:val="24"/>
          <w:szCs w:val="24"/>
        </w:rPr>
        <w:t xml:space="preserve">ing benefactor species </w:t>
      </w:r>
      <w:r w:rsidRPr="00A2598F">
        <w:rPr>
          <w:rFonts w:ascii="Helvetica" w:hAnsi="Helvetica" w:cs="Helvetica"/>
          <w:sz w:val="24"/>
          <w:szCs w:val="24"/>
        </w:rPr>
        <w:t>provid</w:t>
      </w:r>
      <w:r w:rsidR="00A751D4">
        <w:rPr>
          <w:rFonts w:ascii="Helvetica" w:hAnsi="Helvetica" w:cs="Helvetica"/>
          <w:sz w:val="24"/>
          <w:szCs w:val="24"/>
        </w:rPr>
        <w:t xml:space="preserve">e </w:t>
      </w:r>
      <w:r w:rsidRPr="00A2598F">
        <w:rPr>
          <w:rFonts w:ascii="Helvetica" w:hAnsi="Helvetica" w:cs="Helvetica"/>
          <w:sz w:val="24"/>
          <w:szCs w:val="24"/>
        </w:rPr>
        <w:t xml:space="preserve">resources like water, shade, and pollinators (Flores-Torres and Galindo-Escamilla 2017; Miranda-Jacome, Montaña, and Fornoni 2013; Mitchell et al. 2009), or protection from trauma by herbivory, trampling, freezing temperatures, predation, and wind (Gomez-Aparicio et al. 2008; Parker 1989; Tewksbury and Lloyd 2001; P. S. Nobel 1980). Keystone benefactor species which facilitate many species in an ecosystem are known as foundational species (Angelini et </w:t>
      </w:r>
      <w:r w:rsidRPr="00A2598F">
        <w:rPr>
          <w:rFonts w:ascii="Helvetica" w:hAnsi="Helvetica" w:cs="Helvetica"/>
          <w:sz w:val="24"/>
          <w:szCs w:val="24"/>
        </w:rPr>
        <w:lastRenderedPageBreak/>
        <w:t>al. 2011; Almeida and Mikich 2018) and are dominant species in a</w:t>
      </w:r>
      <w:r w:rsidR="00A751D4">
        <w:rPr>
          <w:rFonts w:ascii="Helvetica" w:hAnsi="Helvetica" w:cs="Helvetica"/>
          <w:sz w:val="24"/>
          <w:szCs w:val="24"/>
        </w:rPr>
        <w:t>n</w:t>
      </w:r>
      <w:r w:rsidRPr="00A2598F">
        <w:rPr>
          <w:rFonts w:ascii="Helvetica" w:hAnsi="Helvetica" w:cs="Helvetica"/>
          <w:sz w:val="24"/>
          <w:szCs w:val="24"/>
        </w:rPr>
        <w:t xml:space="preserve"> ecosystem. Shrub species have been documented as the most common foundational species globally (Filazzola et al. 2017). </w:t>
      </w:r>
      <w:r w:rsidRPr="00A2598F">
        <w:rPr>
          <w:rFonts w:ascii="Helvetica" w:hAnsi="Helvetica" w:cs="Helvetica"/>
          <w:i/>
          <w:sz w:val="24"/>
          <w:szCs w:val="24"/>
        </w:rPr>
        <w:t>Cylindropuntia acanthocarpa</w:t>
      </w:r>
      <w:r w:rsidRPr="00A2598F">
        <w:rPr>
          <w:rFonts w:ascii="Helvetica" w:hAnsi="Helvetica" w:cs="Helvetica"/>
          <w:sz w:val="24"/>
          <w:szCs w:val="24"/>
        </w:rPr>
        <w:t xml:space="preserve">, a many-branched columnar member of the </w:t>
      </w:r>
      <w:r w:rsidRPr="00A2598F">
        <w:rPr>
          <w:rFonts w:ascii="Helvetica" w:hAnsi="Helvetica" w:cs="Helvetica"/>
          <w:i/>
          <w:sz w:val="24"/>
          <w:szCs w:val="24"/>
        </w:rPr>
        <w:t>Cactaceae</w:t>
      </w:r>
      <w:r w:rsidRPr="00A2598F">
        <w:rPr>
          <w:rFonts w:ascii="Helvetica" w:hAnsi="Helvetica" w:cs="Helvetica"/>
          <w:sz w:val="24"/>
          <w:szCs w:val="24"/>
        </w:rPr>
        <w:t xml:space="preserve"> family is found as a dominant species in the Mojave Desert. It is morphologically similar to foundational shrubs, and </w:t>
      </w:r>
      <w:r w:rsidR="00B0707A">
        <w:rPr>
          <w:rFonts w:ascii="Helvetica" w:hAnsi="Helvetica" w:cs="Helvetica"/>
          <w:sz w:val="24"/>
          <w:szCs w:val="24"/>
        </w:rPr>
        <w:t xml:space="preserve">it </w:t>
      </w:r>
      <w:r w:rsidRPr="00A2598F">
        <w:rPr>
          <w:rFonts w:ascii="Helvetica" w:hAnsi="Helvetica" w:cs="Helvetica"/>
          <w:sz w:val="24"/>
          <w:szCs w:val="24"/>
        </w:rPr>
        <w:t xml:space="preserve">is </w:t>
      </w:r>
      <w:r w:rsidR="00B0707A">
        <w:rPr>
          <w:rFonts w:ascii="Helvetica" w:hAnsi="Helvetica" w:cs="Helvetica"/>
          <w:sz w:val="24"/>
          <w:szCs w:val="24"/>
        </w:rPr>
        <w:t xml:space="preserve">likely </w:t>
      </w:r>
      <w:r w:rsidRPr="00A2598F">
        <w:rPr>
          <w:rFonts w:ascii="Helvetica" w:hAnsi="Helvetica" w:cs="Helvetica"/>
          <w:sz w:val="24"/>
          <w:szCs w:val="24"/>
        </w:rPr>
        <w:t xml:space="preserve">a keystone foundational species itself. Members of the </w:t>
      </w:r>
      <w:r w:rsidRPr="00A2598F">
        <w:rPr>
          <w:rFonts w:ascii="Helvetica" w:hAnsi="Helvetica" w:cs="Helvetica"/>
          <w:i/>
          <w:sz w:val="24"/>
          <w:szCs w:val="24"/>
        </w:rPr>
        <w:t>Cactaceae</w:t>
      </w:r>
      <w:r w:rsidRPr="00A2598F">
        <w:rPr>
          <w:rFonts w:ascii="Helvetica" w:hAnsi="Helvetica" w:cs="Helvetica"/>
          <w:sz w:val="24"/>
          <w:szCs w:val="24"/>
        </w:rPr>
        <w:t xml:space="preserve"> family have been documented as both </w:t>
      </w:r>
      <w:r w:rsidR="005D35E4" w:rsidRPr="00AB29E9">
        <w:rPr>
          <w:rFonts w:ascii="Helvetica" w:hAnsi="Helvetica" w:cs="Helvetica"/>
          <w:sz w:val="24"/>
          <w:szCs w:val="24"/>
        </w:rPr>
        <w:t>protégée</w:t>
      </w:r>
      <w:r w:rsidR="005D35E4">
        <w:rPr>
          <w:rFonts w:ascii="Helvetica" w:hAnsi="Helvetica" w:cs="Helvetica"/>
          <w:sz w:val="24"/>
          <w:szCs w:val="24"/>
        </w:rPr>
        <w:t xml:space="preserve"> </w:t>
      </w:r>
      <w:r w:rsidRPr="00A2598F">
        <w:rPr>
          <w:rFonts w:ascii="Helvetica" w:hAnsi="Helvetica" w:cs="Helvetica"/>
          <w:sz w:val="24"/>
          <w:szCs w:val="24"/>
        </w:rPr>
        <w:t xml:space="preserve">species and benefactor species in deserts. </w:t>
      </w:r>
      <w:r w:rsidRPr="00A2598F">
        <w:rPr>
          <w:rFonts w:ascii="Helvetica" w:hAnsi="Helvetica" w:cs="Helvetica"/>
          <w:i/>
          <w:sz w:val="24"/>
          <w:szCs w:val="24"/>
        </w:rPr>
        <w:t>Carnegiea gigantea</w:t>
      </w:r>
      <w:r w:rsidRPr="00A2598F">
        <w:rPr>
          <w:rFonts w:ascii="Helvetica" w:hAnsi="Helvetica" w:cs="Helvetica"/>
          <w:sz w:val="24"/>
          <w:szCs w:val="24"/>
        </w:rPr>
        <w:t xml:space="preserve">, a keystone columnar cactus species found in the Sonoran Desert, was the subject of the classic paper on facilitation, as a </w:t>
      </w:r>
      <w:r w:rsidR="00C25316">
        <w:rPr>
          <w:rFonts w:ascii="Helvetica" w:hAnsi="Helvetica" w:cs="Helvetica"/>
          <w:sz w:val="24"/>
          <w:szCs w:val="24"/>
        </w:rPr>
        <w:t>protégée</w:t>
      </w:r>
      <w:r w:rsidRPr="00A2598F">
        <w:rPr>
          <w:rFonts w:ascii="Helvetica" w:hAnsi="Helvetica" w:cs="Helvetica"/>
          <w:sz w:val="24"/>
          <w:szCs w:val="24"/>
        </w:rPr>
        <w:t xml:space="preserve"> species (Turner et al. 1966). It is an obligate </w:t>
      </w:r>
      <w:r w:rsidR="00C25316">
        <w:rPr>
          <w:rFonts w:ascii="Helvetica" w:hAnsi="Helvetica" w:cs="Helvetica"/>
          <w:sz w:val="24"/>
          <w:szCs w:val="24"/>
        </w:rPr>
        <w:t>protégée</w:t>
      </w:r>
      <w:r w:rsidRPr="00A2598F">
        <w:rPr>
          <w:rFonts w:ascii="Helvetica" w:hAnsi="Helvetica" w:cs="Helvetica"/>
          <w:sz w:val="24"/>
          <w:szCs w:val="24"/>
        </w:rPr>
        <w:t xml:space="preserve"> in that its seeds must be deposited under a benefactor shrub’s canopy to germinate</w:t>
      </w:r>
      <w:ins w:id="3" w:author="Bridget" w:date="2019-04-02T13:18:00Z">
        <w:r w:rsidR="00BD7F86">
          <w:rPr>
            <w:rFonts w:ascii="Helvetica" w:hAnsi="Helvetica" w:cs="Helvetica"/>
            <w:sz w:val="24"/>
            <w:szCs w:val="24"/>
          </w:rPr>
          <w:t xml:space="preserve"> which in turn requires dispersal away from the mother plant</w:t>
        </w:r>
      </w:ins>
      <w:r w:rsidRPr="00A2598F">
        <w:rPr>
          <w:rFonts w:ascii="Helvetica" w:hAnsi="Helvetica" w:cs="Helvetica"/>
          <w:sz w:val="24"/>
          <w:szCs w:val="24"/>
        </w:rPr>
        <w:t xml:space="preserve"> (</w:t>
      </w:r>
      <w:proofErr w:type="spellStart"/>
      <w:r w:rsidRPr="00A2598F">
        <w:rPr>
          <w:rFonts w:ascii="Helvetica" w:hAnsi="Helvetica" w:cs="Helvetica"/>
          <w:sz w:val="24"/>
          <w:szCs w:val="24"/>
        </w:rPr>
        <w:t>Taly</w:t>
      </w:r>
      <w:proofErr w:type="spellEnd"/>
      <w:r w:rsidRPr="00A2598F">
        <w:rPr>
          <w:rFonts w:ascii="Helvetica" w:hAnsi="Helvetica" w:cs="Helvetica"/>
          <w:sz w:val="24"/>
          <w:szCs w:val="24"/>
        </w:rPr>
        <w:t xml:space="preserve"> D. Drezner and Garrity 2003; Taly Dawn Drezner 2010). </w:t>
      </w:r>
      <w:r w:rsidR="00627E26" w:rsidRPr="00BD7F86">
        <w:rPr>
          <w:rFonts w:ascii="Helvetica" w:hAnsi="Helvetica" w:cs="Helvetica"/>
          <w:strike/>
          <w:sz w:val="24"/>
          <w:szCs w:val="24"/>
        </w:rPr>
        <w:t>But b</w:t>
      </w:r>
      <w:r w:rsidRPr="00BD7F86">
        <w:rPr>
          <w:rFonts w:ascii="Helvetica" w:hAnsi="Helvetica" w:cs="Helvetica"/>
          <w:strike/>
          <w:sz w:val="24"/>
          <w:szCs w:val="24"/>
        </w:rPr>
        <w:t xml:space="preserve">efore a plant can germinate, grow, and eventually facilitate other species, it must first be </w:t>
      </w:r>
      <w:commentRangeStart w:id="4"/>
      <w:r w:rsidRPr="00BD7F86">
        <w:rPr>
          <w:rFonts w:ascii="Helvetica" w:hAnsi="Helvetica" w:cs="Helvetica"/>
          <w:strike/>
          <w:sz w:val="24"/>
          <w:szCs w:val="24"/>
        </w:rPr>
        <w:t>created</w:t>
      </w:r>
      <w:commentRangeEnd w:id="4"/>
      <w:r w:rsidR="00BD7F86">
        <w:rPr>
          <w:rStyle w:val="CommentReference"/>
        </w:rPr>
        <w:commentReference w:id="4"/>
      </w:r>
      <w:r w:rsidRPr="00BD7F86">
        <w:rPr>
          <w:rFonts w:ascii="Helvetica" w:hAnsi="Helvetica" w:cs="Helvetica"/>
          <w:strike/>
          <w:sz w:val="24"/>
          <w:szCs w:val="24"/>
        </w:rPr>
        <w:t xml:space="preserve"> (via sexual reproduction) and then disperse from the mother plant as a seed </w:t>
      </w:r>
      <w:r w:rsidRPr="00627E26">
        <w:rPr>
          <w:rFonts w:ascii="Helvetica" w:hAnsi="Helvetica" w:cs="Helvetica"/>
          <w:sz w:val="24"/>
          <w:szCs w:val="24"/>
        </w:rPr>
        <w:t>(Nathan and Muller-landau 2000</w:t>
      </w:r>
      <w:r w:rsidR="00C25316" w:rsidRPr="00AB29E9">
        <w:rPr>
          <w:rFonts w:ascii="Helvetica" w:hAnsi="Helvetica" w:cs="Helvetica"/>
          <w:sz w:val="24"/>
          <w:szCs w:val="24"/>
        </w:rPr>
        <w:t>; Wilson 1993</w:t>
      </w:r>
      <w:r w:rsidRPr="00627E26">
        <w:rPr>
          <w:rFonts w:ascii="Helvetica" w:hAnsi="Helvetica" w:cs="Helvetica"/>
          <w:sz w:val="24"/>
          <w:szCs w:val="24"/>
        </w:rPr>
        <w:t xml:space="preserve">). </w:t>
      </w:r>
      <w:r w:rsidRPr="00283A11">
        <w:rPr>
          <w:rFonts w:ascii="Helvetica" w:hAnsi="Helvetica" w:cs="Helvetica"/>
          <w:sz w:val="24"/>
          <w:szCs w:val="24"/>
        </w:rPr>
        <w:t>Seed dispersal can rely on biotic or abiotic vectors, but endozoochorous seed dispersal (dispersal through the gut of an animal) is shown to increase germination rate, especially by birds (Verdu and Traveset 2004; A Traveset, Riera, and Mas 2001; A. Traveset and Verdú 2002).</w:t>
      </w:r>
      <w:r w:rsidR="005D35E4">
        <w:rPr>
          <w:rFonts w:ascii="Helvetica" w:hAnsi="Helvetica" w:cs="Helvetica"/>
          <w:sz w:val="24"/>
          <w:szCs w:val="24"/>
        </w:rPr>
        <w:t xml:space="preserve"> </w:t>
      </w:r>
      <w:r w:rsidR="00C25316" w:rsidRPr="00A2598F">
        <w:rPr>
          <w:rFonts w:ascii="Helvetica" w:hAnsi="Helvetica" w:cs="Helvetica"/>
          <w:sz w:val="24"/>
          <w:szCs w:val="24"/>
        </w:rPr>
        <w:t xml:space="preserve">This dual role as a benefactor and </w:t>
      </w:r>
      <w:r w:rsidR="00C25316">
        <w:rPr>
          <w:rFonts w:ascii="Helvetica" w:hAnsi="Helvetica" w:cs="Helvetica"/>
          <w:sz w:val="24"/>
          <w:szCs w:val="24"/>
        </w:rPr>
        <w:t>protégée</w:t>
      </w:r>
      <w:r w:rsidR="00C25316" w:rsidRPr="00A2598F">
        <w:rPr>
          <w:rFonts w:ascii="Helvetica" w:hAnsi="Helvetica" w:cs="Helvetica"/>
          <w:sz w:val="24"/>
          <w:szCs w:val="24"/>
        </w:rPr>
        <w:t xml:space="preserve"> at different life stages makes </w:t>
      </w:r>
      <w:r w:rsidR="00C25316" w:rsidRPr="00A2598F">
        <w:rPr>
          <w:rFonts w:ascii="Helvetica" w:hAnsi="Helvetica" w:cs="Helvetica"/>
          <w:i/>
          <w:sz w:val="24"/>
          <w:szCs w:val="24"/>
        </w:rPr>
        <w:t>Cactaceae</w:t>
      </w:r>
      <w:r w:rsidR="00C25316" w:rsidRPr="00A2598F">
        <w:rPr>
          <w:rFonts w:ascii="Helvetica" w:hAnsi="Helvetica" w:cs="Helvetica"/>
          <w:sz w:val="24"/>
          <w:szCs w:val="24"/>
        </w:rPr>
        <w:t xml:space="preserve"> an interesting player in </w:t>
      </w:r>
      <w:commentRangeStart w:id="5"/>
      <w:r w:rsidR="00C25316" w:rsidRPr="00A2598F">
        <w:rPr>
          <w:rFonts w:ascii="Helvetica" w:hAnsi="Helvetica" w:cs="Helvetica"/>
          <w:sz w:val="24"/>
          <w:szCs w:val="24"/>
        </w:rPr>
        <w:t>interaction</w:t>
      </w:r>
      <w:commentRangeEnd w:id="5"/>
      <w:r w:rsidR="00BD7F86">
        <w:rPr>
          <w:rStyle w:val="CommentReference"/>
        </w:rPr>
        <w:commentReference w:id="5"/>
      </w:r>
      <w:r w:rsidR="00C25316" w:rsidRPr="00A2598F">
        <w:rPr>
          <w:rFonts w:ascii="Helvetica" w:hAnsi="Helvetica" w:cs="Helvetica"/>
          <w:sz w:val="24"/>
          <w:szCs w:val="24"/>
        </w:rPr>
        <w:t xml:space="preserve"> ecology.</w:t>
      </w:r>
      <w:r w:rsidR="00C25316">
        <w:rPr>
          <w:rFonts w:ascii="Helvetica" w:hAnsi="Helvetica" w:cs="Helvetica"/>
          <w:sz w:val="24"/>
          <w:szCs w:val="24"/>
          <w:highlight w:val="yellow"/>
        </w:rPr>
        <w:t xml:space="preserve"> </w:t>
      </w:r>
    </w:p>
    <w:p w14:paraId="6BE4500A" w14:textId="4EBCE457"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t xml:space="preserve">Birds </w:t>
      </w:r>
      <w:r w:rsidR="00FF096F">
        <w:rPr>
          <w:rFonts w:ascii="Helvetica" w:hAnsi="Helvetica" w:cs="Helvetica"/>
          <w:sz w:val="24"/>
          <w:szCs w:val="24"/>
        </w:rPr>
        <w:t>can be</w:t>
      </w:r>
      <w:r w:rsidRPr="00A2598F">
        <w:rPr>
          <w:rFonts w:ascii="Helvetica" w:hAnsi="Helvetica" w:cs="Helvetica"/>
          <w:sz w:val="24"/>
          <w:szCs w:val="24"/>
        </w:rPr>
        <w:t xml:space="preserve"> nectarivores and frugivores of cacti (Montiel and Montaña 2000; Gorostiague and Ortega-Baes 2016)</w:t>
      </w:r>
      <w:r w:rsidR="00720AB8">
        <w:rPr>
          <w:rFonts w:ascii="Helvetica" w:hAnsi="Helvetica" w:cs="Helvetica"/>
          <w:sz w:val="24"/>
          <w:szCs w:val="24"/>
        </w:rPr>
        <w:t>.</w:t>
      </w:r>
      <w:r w:rsidRPr="00A2598F">
        <w:rPr>
          <w:rFonts w:ascii="Helvetica" w:hAnsi="Helvetica" w:cs="Helvetica"/>
          <w:sz w:val="24"/>
          <w:szCs w:val="24"/>
        </w:rPr>
        <w:t xml:space="preserve"> </w:t>
      </w:r>
      <w:r w:rsidR="00720AB8">
        <w:rPr>
          <w:rFonts w:ascii="Helvetica" w:hAnsi="Helvetica" w:cs="Helvetica"/>
          <w:sz w:val="24"/>
          <w:szCs w:val="24"/>
        </w:rPr>
        <w:t>T</w:t>
      </w:r>
      <w:r w:rsidRPr="00A2598F">
        <w:rPr>
          <w:rFonts w:ascii="Helvetica" w:hAnsi="Helvetica" w:cs="Helvetica"/>
          <w:sz w:val="24"/>
          <w:szCs w:val="24"/>
        </w:rPr>
        <w:t>h</w:t>
      </w:r>
      <w:r w:rsidR="00720AB8">
        <w:rPr>
          <w:rFonts w:ascii="Helvetica" w:hAnsi="Helvetica" w:cs="Helvetica"/>
          <w:sz w:val="24"/>
          <w:szCs w:val="24"/>
        </w:rPr>
        <w:t>ese</w:t>
      </w:r>
      <w:r w:rsidRPr="00A2598F">
        <w:rPr>
          <w:rFonts w:ascii="Helvetica" w:hAnsi="Helvetica" w:cs="Helvetica"/>
          <w:sz w:val="24"/>
          <w:szCs w:val="24"/>
        </w:rPr>
        <w:t xml:space="preserve"> interaction</w:t>
      </w:r>
      <w:r w:rsidR="00720AB8">
        <w:rPr>
          <w:rFonts w:ascii="Helvetica" w:hAnsi="Helvetica" w:cs="Helvetica"/>
          <w:sz w:val="24"/>
          <w:szCs w:val="24"/>
        </w:rPr>
        <w:t>s</w:t>
      </w:r>
      <w:r w:rsidRPr="00A2598F">
        <w:rPr>
          <w:rFonts w:ascii="Helvetica" w:hAnsi="Helvetica" w:cs="Helvetica"/>
          <w:sz w:val="24"/>
          <w:szCs w:val="24"/>
        </w:rPr>
        <w:t xml:space="preserve"> provide food resources for birds and pollination/seed dispersal for cacti</w:t>
      </w:r>
      <w:r w:rsidR="00403346">
        <w:rPr>
          <w:rFonts w:ascii="Helvetica" w:hAnsi="Helvetica" w:cs="Helvetica"/>
          <w:sz w:val="24"/>
          <w:szCs w:val="24"/>
        </w:rPr>
        <w:t xml:space="preserve"> – a classic example of single mutualism</w:t>
      </w:r>
      <w:r w:rsidRPr="00A2598F">
        <w:rPr>
          <w:rFonts w:ascii="Helvetica" w:hAnsi="Helvetica" w:cs="Helvetica"/>
          <w:sz w:val="24"/>
          <w:szCs w:val="24"/>
        </w:rPr>
        <w:t xml:space="preserve">. </w:t>
      </w:r>
      <w:r w:rsidR="00403346" w:rsidRPr="00D7315D">
        <w:rPr>
          <w:rFonts w:ascii="Helvetica" w:hAnsi="Helvetica" w:cs="Helvetica"/>
          <w:sz w:val="24"/>
          <w:szCs w:val="24"/>
          <w:highlight w:val="yellow"/>
        </w:rPr>
        <w:t>If t</w:t>
      </w:r>
      <w:r w:rsidR="00627E26" w:rsidRPr="00D7315D">
        <w:rPr>
          <w:rFonts w:ascii="Helvetica" w:hAnsi="Helvetica" w:cs="Helvetica"/>
          <w:sz w:val="24"/>
          <w:szCs w:val="24"/>
          <w:highlight w:val="yellow"/>
        </w:rPr>
        <w:t xml:space="preserve">wo interacting </w:t>
      </w:r>
      <w:r w:rsidRPr="00D7315D">
        <w:rPr>
          <w:rFonts w:ascii="Helvetica" w:hAnsi="Helvetica" w:cs="Helvetica"/>
          <w:sz w:val="24"/>
          <w:szCs w:val="24"/>
          <w:highlight w:val="yellow"/>
        </w:rPr>
        <w:t xml:space="preserve">taxonomic </w:t>
      </w:r>
      <w:commentRangeStart w:id="6"/>
      <w:r w:rsidRPr="00D7315D">
        <w:rPr>
          <w:rFonts w:ascii="Helvetica" w:hAnsi="Helvetica" w:cs="Helvetica"/>
          <w:sz w:val="24"/>
          <w:szCs w:val="24"/>
          <w:highlight w:val="yellow"/>
        </w:rPr>
        <w:t>groups</w:t>
      </w:r>
      <w:commentRangeEnd w:id="6"/>
      <w:r w:rsidR="00A04E7A">
        <w:rPr>
          <w:rStyle w:val="CommentReference"/>
        </w:rPr>
        <w:commentReference w:id="6"/>
      </w:r>
      <w:r w:rsidRPr="00D7315D">
        <w:rPr>
          <w:rFonts w:ascii="Helvetica" w:hAnsi="Helvetica" w:cs="Helvetica"/>
          <w:sz w:val="24"/>
          <w:szCs w:val="24"/>
          <w:highlight w:val="yellow"/>
        </w:rPr>
        <w:t xml:space="preserve"> </w:t>
      </w:r>
      <w:r w:rsidR="00BA0314" w:rsidRPr="00D7315D">
        <w:rPr>
          <w:rFonts w:ascii="Helvetica" w:hAnsi="Helvetica" w:cs="Helvetica"/>
          <w:sz w:val="24"/>
          <w:szCs w:val="24"/>
          <w:highlight w:val="yellow"/>
        </w:rPr>
        <w:t xml:space="preserve">are </w:t>
      </w:r>
      <w:r w:rsidRPr="00D7315D">
        <w:rPr>
          <w:rFonts w:ascii="Helvetica" w:hAnsi="Helvetica" w:cs="Helvetica"/>
          <w:sz w:val="24"/>
          <w:szCs w:val="24"/>
          <w:highlight w:val="yellow"/>
        </w:rPr>
        <w:t>in one habitat, these interactions may be described as double mutualism</w:t>
      </w:r>
      <w:r w:rsidR="00627E26" w:rsidRPr="00D7315D">
        <w:rPr>
          <w:rFonts w:ascii="Helvetica" w:hAnsi="Helvetica" w:cs="Helvetica"/>
          <w:sz w:val="24"/>
          <w:szCs w:val="24"/>
          <w:highlight w:val="yellow"/>
        </w:rPr>
        <w:t>.</w:t>
      </w:r>
      <w:r w:rsidR="00627E26">
        <w:rPr>
          <w:rFonts w:ascii="Helvetica" w:hAnsi="Helvetica" w:cs="Helvetica"/>
          <w:sz w:val="24"/>
          <w:szCs w:val="24"/>
        </w:rPr>
        <w:t xml:space="preserve"> </w:t>
      </w:r>
      <w:r w:rsidRPr="00A2598F">
        <w:rPr>
          <w:rFonts w:ascii="Helvetica" w:hAnsi="Helvetica" w:cs="Helvetica"/>
          <w:sz w:val="24"/>
          <w:szCs w:val="24"/>
        </w:rPr>
        <w:t xml:space="preserve">However, nectarivores and frugivores do not forage randomly, but instead follow optimal foraging theory which suggests that foragers will continue to forage in one area until resources are depleted to levels below the average resource availability of the larger habitat. This value resource density is known as the Giving Up Density, or GUD, which exists based on predictions made in ecosystems with patchy resource available (Marginal Value </w:t>
      </w:r>
      <w:commentRangeStart w:id="7"/>
      <w:r w:rsidRPr="00A2598F">
        <w:rPr>
          <w:rFonts w:ascii="Helvetica" w:hAnsi="Helvetica" w:cs="Helvetica"/>
          <w:sz w:val="24"/>
          <w:szCs w:val="24"/>
        </w:rPr>
        <w:t>Theorem</w:t>
      </w:r>
      <w:commentRangeEnd w:id="7"/>
      <w:r w:rsidR="00A04E7A">
        <w:rPr>
          <w:rStyle w:val="CommentReference"/>
        </w:rPr>
        <w:commentReference w:id="7"/>
      </w:r>
      <w:r w:rsidRPr="00A2598F">
        <w:rPr>
          <w:rFonts w:ascii="Helvetica" w:hAnsi="Helvetica" w:cs="Helvetica"/>
          <w:sz w:val="24"/>
          <w:szCs w:val="24"/>
        </w:rPr>
        <w:t>) (</w:t>
      </w:r>
      <w:proofErr w:type="spellStart"/>
      <w:r w:rsidRPr="00A2598F">
        <w:rPr>
          <w:rFonts w:ascii="Helvetica" w:hAnsi="Helvetica" w:cs="Helvetica"/>
          <w:sz w:val="24"/>
          <w:szCs w:val="24"/>
        </w:rPr>
        <w:t>Charnov</w:t>
      </w:r>
      <w:proofErr w:type="spellEnd"/>
      <w:r w:rsidRPr="00A2598F">
        <w:rPr>
          <w:rFonts w:ascii="Helvetica" w:hAnsi="Helvetica" w:cs="Helvetica"/>
          <w:sz w:val="24"/>
          <w:szCs w:val="24"/>
        </w:rPr>
        <w:t xml:space="preserve"> 1976). </w:t>
      </w:r>
      <w:ins w:id="8" w:author="Bridget" w:date="2019-04-02T13:33:00Z">
        <w:r w:rsidR="006E43D1">
          <w:rPr>
            <w:rFonts w:ascii="Helvetica" w:hAnsi="Helvetica" w:cs="Helvetica"/>
            <w:sz w:val="24"/>
            <w:szCs w:val="24"/>
          </w:rPr>
          <w:t>[you do not</w:t>
        </w:r>
        <w:r w:rsidR="00BC6AA7">
          <w:rPr>
            <w:rFonts w:ascii="Helvetica" w:hAnsi="Helvetica" w:cs="Helvetica"/>
            <w:sz w:val="24"/>
            <w:szCs w:val="24"/>
          </w:rPr>
          <w:t xml:space="preserve"> need optimal foraging theory to understand why plants make showing flowers and fruit – these are for attracting b</w:t>
        </w:r>
      </w:ins>
      <w:ins w:id="9" w:author="Bridget" w:date="2019-04-02T13:34:00Z">
        <w:r w:rsidR="00BC6AA7">
          <w:rPr>
            <w:rFonts w:ascii="Helvetica" w:hAnsi="Helvetica" w:cs="Helvetica"/>
            <w:sz w:val="24"/>
            <w:szCs w:val="24"/>
          </w:rPr>
          <w:t xml:space="preserve">irds and competing with other plants trying to do the same thing] </w:t>
        </w:r>
      </w:ins>
      <w:r w:rsidRPr="00A2598F">
        <w:rPr>
          <w:rFonts w:ascii="Helvetica" w:hAnsi="Helvetica" w:cs="Helvetica"/>
          <w:sz w:val="24"/>
          <w:szCs w:val="24"/>
        </w:rPr>
        <w:t xml:space="preserve">This suggests that in a mutualistic foraging interaction, cacti will evolve to have more reproductive output and showier displays to draw in more nectarivores (Wolf and Hainsworth 1990; Mitchell 1994). However, allocation theory </w:t>
      </w:r>
      <w:ins w:id="10" w:author="Bridget" w:date="2019-04-02T13:34:00Z">
        <w:r w:rsidR="00BC6AA7">
          <w:rPr>
            <w:rFonts w:ascii="Helvetica" w:hAnsi="Helvetica" w:cs="Helvetica"/>
            <w:sz w:val="24"/>
            <w:szCs w:val="24"/>
          </w:rPr>
          <w:t xml:space="preserve">[need to explain] </w:t>
        </w:r>
      </w:ins>
      <w:r w:rsidRPr="00A2598F">
        <w:rPr>
          <w:rFonts w:ascii="Helvetica" w:hAnsi="Helvetica" w:cs="Helvetica"/>
          <w:sz w:val="24"/>
          <w:szCs w:val="24"/>
        </w:rPr>
        <w:t xml:space="preserve">suggests that plants must make physiological tradeoffs </w:t>
      </w:r>
      <w:ins w:id="11" w:author="Bridget" w:date="2019-04-02T13:34:00Z">
        <w:r w:rsidR="00BC6AA7">
          <w:rPr>
            <w:rFonts w:ascii="Helvetica" w:hAnsi="Helvetica" w:cs="Helvetica"/>
            <w:sz w:val="24"/>
            <w:szCs w:val="24"/>
          </w:rPr>
          <w:t xml:space="preserve">(e.g. between </w:t>
        </w:r>
      </w:ins>
      <w:ins w:id="12" w:author="Bridget" w:date="2019-04-02T13:35:00Z">
        <w:r w:rsidR="00BC6AA7">
          <w:rPr>
            <w:rFonts w:ascii="Helvetica" w:hAnsi="Helvetica" w:cs="Helvetica"/>
            <w:sz w:val="24"/>
            <w:szCs w:val="24"/>
          </w:rPr>
          <w:t xml:space="preserve">reproductive displays and plant growth) </w:t>
        </w:r>
      </w:ins>
      <w:r w:rsidRPr="00A2598F">
        <w:rPr>
          <w:rFonts w:ascii="Helvetica" w:hAnsi="Helvetica" w:cs="Helvetica"/>
          <w:sz w:val="24"/>
          <w:szCs w:val="24"/>
        </w:rPr>
        <w:t xml:space="preserve">due to their finite energy to anatomical traits that best increase their relative fitness (Obeso 2004). Therefore, plants which maximize reproductive output </w:t>
      </w:r>
      <w:r w:rsidRPr="00A2598F">
        <w:rPr>
          <w:rFonts w:ascii="Helvetica" w:hAnsi="Helvetica" w:cs="Helvetica"/>
          <w:i/>
          <w:sz w:val="24"/>
          <w:szCs w:val="24"/>
        </w:rPr>
        <w:t>and</w:t>
      </w:r>
      <w:r w:rsidRPr="00A2598F">
        <w:rPr>
          <w:rFonts w:ascii="Helvetica" w:hAnsi="Helvetica" w:cs="Helvetica"/>
          <w:sz w:val="24"/>
          <w:szCs w:val="24"/>
        </w:rPr>
        <w:t xml:space="preserve"> size will be the most likely to encourage pollinator and frugivorous visitation</w:t>
      </w:r>
      <w:ins w:id="13" w:author="Bridget" w:date="2019-04-02T13:39:00Z">
        <w:r w:rsidR="00BC6AA7">
          <w:rPr>
            <w:rFonts w:ascii="Helvetica" w:hAnsi="Helvetica" w:cs="Helvetica"/>
            <w:sz w:val="24"/>
            <w:szCs w:val="24"/>
          </w:rPr>
          <w:t xml:space="preserve"> [reference?  How can both be maximized if there is a trade-off?]</w:t>
        </w:r>
      </w:ins>
      <w:r w:rsidRPr="00A2598F">
        <w:rPr>
          <w:rFonts w:ascii="Helvetica" w:hAnsi="Helvetica" w:cs="Helvetica"/>
          <w:sz w:val="24"/>
          <w:szCs w:val="24"/>
        </w:rPr>
        <w:t>.</w:t>
      </w:r>
      <w:r w:rsidR="00D42F10">
        <w:rPr>
          <w:rFonts w:ascii="Helvetica" w:hAnsi="Helvetica" w:cs="Helvetica"/>
          <w:sz w:val="24"/>
          <w:szCs w:val="24"/>
        </w:rPr>
        <w:t xml:space="preserve"> </w:t>
      </w:r>
    </w:p>
    <w:p w14:paraId="30DF87E5" w14:textId="678C1D40" w:rsidR="00A2598F" w:rsidRPr="00A2598F" w:rsidRDefault="00A2598F" w:rsidP="00A2598F">
      <w:pPr>
        <w:pStyle w:val="BodyText"/>
        <w:rPr>
          <w:rFonts w:ascii="Helvetica" w:hAnsi="Helvetica" w:cs="Helvetica"/>
          <w:sz w:val="24"/>
          <w:szCs w:val="24"/>
        </w:rPr>
      </w:pPr>
      <w:commentRangeStart w:id="14"/>
      <w:r w:rsidRPr="00A2598F">
        <w:rPr>
          <w:rFonts w:ascii="Helvetica" w:hAnsi="Helvetica" w:cs="Helvetica"/>
          <w:sz w:val="24"/>
          <w:szCs w:val="24"/>
        </w:rPr>
        <w:t>Deserts</w:t>
      </w:r>
      <w:commentRangeEnd w:id="14"/>
      <w:r w:rsidR="00BC6AA7">
        <w:rPr>
          <w:rStyle w:val="CommentReference"/>
        </w:rPr>
        <w:commentReference w:id="14"/>
      </w:r>
      <w:r w:rsidRPr="00A2598F">
        <w:rPr>
          <w:rFonts w:ascii="Helvetica" w:hAnsi="Helvetica" w:cs="Helvetica"/>
          <w:sz w:val="24"/>
          <w:szCs w:val="24"/>
        </w:rPr>
        <w:t xml:space="preserve"> habitats are declining because of climate change, fragmentation, and invasive species (Nielsen and Ball 2015; Pfahl, O’Gorman, and Fischer 2017; Singh et al. 2013; Smith 2011; Gutzwiller and Barrow 2003; Hernandez et al. 2014; Rodriguez-Estrella </w:t>
      </w:r>
      <w:r w:rsidRPr="00A2598F">
        <w:rPr>
          <w:rFonts w:ascii="Helvetica" w:hAnsi="Helvetica" w:cs="Helvetica"/>
          <w:sz w:val="24"/>
          <w:szCs w:val="24"/>
        </w:rPr>
        <w:lastRenderedPageBreak/>
        <w:t xml:space="preserve">2007) and the family </w:t>
      </w:r>
      <w:r w:rsidRPr="00A2598F">
        <w:rPr>
          <w:rFonts w:ascii="Helvetica" w:hAnsi="Helvetica" w:cs="Helvetica"/>
          <w:i/>
          <w:sz w:val="24"/>
          <w:szCs w:val="24"/>
        </w:rPr>
        <w:t>Cactaceae</w:t>
      </w:r>
      <w:r w:rsidRPr="00A2598F">
        <w:rPr>
          <w:rFonts w:ascii="Helvetica" w:hAnsi="Helvetica" w:cs="Helvetica"/>
          <w:sz w:val="24"/>
          <w:szCs w:val="24"/>
        </w:rPr>
        <w:t xml:space="preserve"> is protected under CITES Appendix II, with many species protected under Appendix I (CITES 2017). U</w:t>
      </w:r>
      <w:r w:rsidRPr="00BC6AA7">
        <w:rPr>
          <w:rFonts w:ascii="Helvetica" w:hAnsi="Helvetica" w:cs="Helvetica"/>
          <w:sz w:val="24"/>
          <w:szCs w:val="24"/>
          <w:highlight w:val="yellow"/>
        </w:rPr>
        <w:t xml:space="preserve">nderstanding </w:t>
      </w:r>
      <w:commentRangeStart w:id="15"/>
      <w:r w:rsidRPr="00BC6AA7">
        <w:rPr>
          <w:rFonts w:ascii="Helvetica" w:hAnsi="Helvetica" w:cs="Helvetica"/>
          <w:sz w:val="24"/>
          <w:szCs w:val="24"/>
          <w:highlight w:val="yellow"/>
        </w:rPr>
        <w:t>how</w:t>
      </w:r>
      <w:commentRangeEnd w:id="15"/>
      <w:r w:rsidR="00BC6AA7">
        <w:rPr>
          <w:rStyle w:val="CommentReference"/>
        </w:rPr>
        <w:commentReference w:id="15"/>
      </w:r>
      <w:r w:rsidRPr="00BC6AA7">
        <w:rPr>
          <w:rFonts w:ascii="Helvetica" w:hAnsi="Helvetica" w:cs="Helvetica"/>
          <w:sz w:val="24"/>
          <w:szCs w:val="24"/>
          <w:highlight w:val="yellow"/>
        </w:rPr>
        <w:t xml:space="preserve"> cacti come to be dominant species in an ecosystem may illuminate new avenues for utilizing biotic vectors in conservation and restoration applications.</w:t>
      </w:r>
    </w:p>
    <w:p w14:paraId="3C10614A" w14:textId="5E83C783" w:rsidR="00B84EF5" w:rsidRPr="006C4D23" w:rsidRDefault="00B84EF5">
      <w:pPr>
        <w:rPr>
          <w:rFonts w:ascii="Helvetica" w:hAnsi="Helvetica" w:cs="Helvetica"/>
          <w:sz w:val="40"/>
          <w:szCs w:val="40"/>
        </w:rPr>
      </w:pPr>
      <w:r w:rsidRPr="006C4D23">
        <w:rPr>
          <w:rFonts w:ascii="Helvetica" w:hAnsi="Helvetica" w:cs="Helvetica"/>
          <w:sz w:val="40"/>
          <w:szCs w:val="40"/>
        </w:rPr>
        <w:t>Chapter 1</w:t>
      </w:r>
    </w:p>
    <w:p w14:paraId="64D3571F" w14:textId="2D78816B" w:rsidR="00B96536" w:rsidRPr="006C4D23" w:rsidRDefault="00B84EF5">
      <w:pPr>
        <w:rPr>
          <w:rFonts w:ascii="Helvetica" w:hAnsi="Helvetica" w:cs="Helvetica"/>
          <w:sz w:val="32"/>
          <w:szCs w:val="32"/>
        </w:rPr>
      </w:pPr>
      <w:r w:rsidRPr="006C4D23">
        <w:rPr>
          <w:rFonts w:ascii="Helvetica" w:hAnsi="Helvetica" w:cs="Helvetica"/>
          <w:sz w:val="32"/>
          <w:szCs w:val="32"/>
        </w:rPr>
        <w:t xml:space="preserve">A meta-analysis of allocation in </w:t>
      </w:r>
      <w:r w:rsidRPr="006C4D23">
        <w:rPr>
          <w:rFonts w:ascii="Helvetica" w:hAnsi="Helvetica" w:cs="Helvetica"/>
          <w:i/>
          <w:sz w:val="32"/>
          <w:szCs w:val="32"/>
        </w:rPr>
        <w:t>Cactaceae</w:t>
      </w:r>
      <w:r w:rsidRPr="006C4D23">
        <w:rPr>
          <w:rFonts w:ascii="Helvetica" w:hAnsi="Helvetica" w:cs="Helvetica"/>
          <w:sz w:val="32"/>
          <w:szCs w:val="32"/>
        </w:rPr>
        <w:t xml:space="preserve"> reproductive structures</w:t>
      </w:r>
    </w:p>
    <w:p w14:paraId="00DED994" w14:textId="50DF0385" w:rsidR="00B96536" w:rsidRDefault="00B96536" w:rsidP="00B84EF5">
      <w:pPr>
        <w:pStyle w:val="FirstParagraph"/>
        <w:rPr>
          <w:rFonts w:ascii="Helvetica" w:hAnsi="Helvetica" w:cs="Helvetica"/>
        </w:rPr>
      </w:pPr>
      <w:r>
        <w:rPr>
          <w:rFonts w:ascii="Helvetica" w:hAnsi="Helvetica" w:cs="Helvetica"/>
        </w:rPr>
        <w:t xml:space="preserve">Progress to date: We have completed </w:t>
      </w:r>
      <w:r w:rsidR="00A96DF0">
        <w:rPr>
          <w:rFonts w:ascii="Helvetica" w:hAnsi="Helvetica" w:cs="Helvetica"/>
        </w:rPr>
        <w:t>the first round</w:t>
      </w:r>
      <w:r>
        <w:rPr>
          <w:rFonts w:ascii="Helvetica" w:hAnsi="Helvetica" w:cs="Helvetica"/>
        </w:rPr>
        <w:t xml:space="preserve"> of data extraction with the original meta-analysis requirements of a correlation coefficient reported, but because only one study provided this value, we have collected </w:t>
      </w:r>
      <w:r w:rsidR="00A96DF0">
        <w:rPr>
          <w:rFonts w:ascii="Helvetica" w:hAnsi="Helvetica" w:cs="Helvetica"/>
        </w:rPr>
        <w:t xml:space="preserve">two more datasets with </w:t>
      </w:r>
      <w:r>
        <w:rPr>
          <w:rFonts w:ascii="Helvetica" w:hAnsi="Helvetica" w:cs="Helvetica"/>
        </w:rPr>
        <w:t>the data necessary to reverse engineer a correlation coefficient from reported reproduction output metrics. After having scraped studies focusing on fruit and seed search terms, we have expanded our studies-to-be-screened to include flower as a search term</w:t>
      </w:r>
      <w:r w:rsidR="00585398">
        <w:rPr>
          <w:rFonts w:ascii="Helvetica" w:hAnsi="Helvetica" w:cs="Helvetica"/>
        </w:rPr>
        <w:t xml:space="preserve">. </w:t>
      </w:r>
      <w:r w:rsidR="003D26D7">
        <w:rPr>
          <w:rFonts w:ascii="Helvetica" w:hAnsi="Helvetica" w:cs="Helvetica"/>
        </w:rPr>
        <w:t>Extracting</w:t>
      </w:r>
      <w:r w:rsidR="00585398">
        <w:rPr>
          <w:rFonts w:ascii="Helvetica" w:hAnsi="Helvetica" w:cs="Helvetica"/>
        </w:rPr>
        <w:t xml:space="preserve"> data from these studies is the next step of this chapter. </w:t>
      </w:r>
    </w:p>
    <w:p w14:paraId="7B1E3BA5" w14:textId="29501914" w:rsidR="00627E26" w:rsidRPr="00725E9E" w:rsidRDefault="00B84EF5" w:rsidP="00B84EF5">
      <w:pPr>
        <w:pStyle w:val="FirstParagraph"/>
        <w:rPr>
          <w:rFonts w:ascii="Helvetica" w:hAnsi="Helvetica" w:cs="Helvetica"/>
        </w:rPr>
      </w:pPr>
      <w:r w:rsidRPr="00B84EF5">
        <w:rPr>
          <w:rFonts w:ascii="Helvetica" w:hAnsi="Helvetica" w:cs="Helvetica"/>
        </w:rPr>
        <w:t xml:space="preserve">Purpose: </w:t>
      </w:r>
      <w:r w:rsidR="00725E9E">
        <w:rPr>
          <w:rFonts w:ascii="Helvetica" w:hAnsi="Helvetica" w:cs="Helvetica"/>
        </w:rPr>
        <w:t>Review and summarize research</w:t>
      </w:r>
      <w:r w:rsidR="00627E26">
        <w:rPr>
          <w:rFonts w:ascii="Helvetica" w:hAnsi="Helvetica" w:cs="Helvetica"/>
        </w:rPr>
        <w:t xml:space="preserve"> </w:t>
      </w:r>
      <w:r w:rsidR="00725E9E">
        <w:rPr>
          <w:rFonts w:ascii="Helvetica" w:hAnsi="Helvetica" w:cs="Helvetica"/>
        </w:rPr>
        <w:t>examining allocational</w:t>
      </w:r>
      <w:r w:rsidR="00627E26">
        <w:rPr>
          <w:rFonts w:ascii="Helvetica" w:hAnsi="Helvetica" w:cs="Helvetica"/>
        </w:rPr>
        <w:t xml:space="preserve"> trade-offs of reproductive </w:t>
      </w:r>
      <w:r w:rsidR="00725E9E">
        <w:rPr>
          <w:rFonts w:ascii="Helvetica" w:hAnsi="Helvetica" w:cs="Helvetica"/>
        </w:rPr>
        <w:t>outputs</w:t>
      </w:r>
      <w:r w:rsidR="00627E26">
        <w:rPr>
          <w:rFonts w:ascii="Helvetica" w:hAnsi="Helvetica" w:cs="Helvetica"/>
        </w:rPr>
        <w:t xml:space="preserve"> across the family </w:t>
      </w:r>
      <w:r w:rsidR="00627E26">
        <w:rPr>
          <w:rFonts w:ascii="Helvetica" w:hAnsi="Helvetica" w:cs="Helvetica"/>
          <w:i/>
        </w:rPr>
        <w:t>Cactaceae</w:t>
      </w:r>
      <w:r w:rsidR="00627E26">
        <w:rPr>
          <w:rFonts w:ascii="Helvetica" w:hAnsi="Helvetica" w:cs="Helvetica"/>
        </w:rPr>
        <w:t xml:space="preserve">. Identify gaps in </w:t>
      </w:r>
      <w:r w:rsidR="00725E9E">
        <w:rPr>
          <w:rFonts w:ascii="Helvetica" w:hAnsi="Helvetica" w:cs="Helvetica"/>
        </w:rPr>
        <w:t xml:space="preserve">overlapping agricultural and ecological studies. </w:t>
      </w:r>
    </w:p>
    <w:p w14:paraId="53785F0D" w14:textId="4C2EF4B4"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Research Questions: Are </w:t>
      </w:r>
      <w:r w:rsidR="00346879">
        <w:rPr>
          <w:rFonts w:ascii="Helvetica" w:hAnsi="Helvetica" w:cs="Helvetica"/>
          <w:sz w:val="24"/>
          <w:szCs w:val="24"/>
        </w:rPr>
        <w:t xml:space="preserve">different </w:t>
      </w:r>
      <w:r w:rsidRPr="00B84EF5">
        <w:rPr>
          <w:rFonts w:ascii="Helvetica" w:hAnsi="Helvetica" w:cs="Helvetica"/>
          <w:sz w:val="24"/>
          <w:szCs w:val="24"/>
        </w:rPr>
        <w:t>reproductive output</w:t>
      </w:r>
      <w:r w:rsidR="00346879">
        <w:rPr>
          <w:rFonts w:ascii="Helvetica" w:hAnsi="Helvetica" w:cs="Helvetica"/>
          <w:sz w:val="24"/>
          <w:szCs w:val="24"/>
        </w:rPr>
        <w:t xml:space="preserve"> measures</w:t>
      </w:r>
      <w:r w:rsidRPr="00B84EF5">
        <w:rPr>
          <w:rFonts w:ascii="Helvetica" w:hAnsi="Helvetica" w:cs="Helvetica"/>
          <w:sz w:val="24"/>
          <w:szCs w:val="24"/>
        </w:rPr>
        <w:t xml:space="preserve"> in </w:t>
      </w:r>
      <w:r w:rsidRPr="00B84EF5">
        <w:rPr>
          <w:rFonts w:ascii="Helvetica" w:hAnsi="Helvetica" w:cs="Helvetica"/>
          <w:i/>
          <w:sz w:val="24"/>
          <w:szCs w:val="24"/>
        </w:rPr>
        <w:t>Cactaceae</w:t>
      </w:r>
      <w:r w:rsidRPr="00B84EF5">
        <w:rPr>
          <w:rFonts w:ascii="Helvetica" w:hAnsi="Helvetica" w:cs="Helvetica"/>
          <w:sz w:val="24"/>
          <w:szCs w:val="24"/>
        </w:rPr>
        <w:t xml:space="preserve"> (</w:t>
      </w:r>
      <w:r w:rsidR="001407A5">
        <w:rPr>
          <w:rFonts w:ascii="Helvetica" w:hAnsi="Helvetica" w:cs="Helvetica"/>
          <w:sz w:val="24"/>
          <w:szCs w:val="24"/>
        </w:rPr>
        <w:t xml:space="preserve">i.e., </w:t>
      </w:r>
      <w:r w:rsidRPr="00B84EF5">
        <w:rPr>
          <w:rFonts w:ascii="Helvetica" w:hAnsi="Helvetica" w:cs="Helvetica"/>
          <w:sz w:val="24"/>
          <w:szCs w:val="24"/>
        </w:rPr>
        <w:t xml:space="preserve">flowers, fruits, and seeds) correlated? How does </w:t>
      </w:r>
      <w:r w:rsidRPr="00B84EF5">
        <w:rPr>
          <w:rFonts w:ascii="Helvetica" w:hAnsi="Helvetica" w:cs="Helvetica"/>
          <w:i/>
          <w:sz w:val="24"/>
          <w:szCs w:val="24"/>
        </w:rPr>
        <w:t>Cactaceae</w:t>
      </w:r>
      <w:r w:rsidRPr="00B84EF5">
        <w:rPr>
          <w:rFonts w:ascii="Helvetica" w:hAnsi="Helvetica" w:cs="Helvetica"/>
          <w:sz w:val="24"/>
          <w:szCs w:val="24"/>
        </w:rPr>
        <w:t xml:space="preserve"> phylogenetic </w:t>
      </w:r>
      <w:r w:rsidR="00725E9E">
        <w:rPr>
          <w:rFonts w:ascii="Helvetica" w:hAnsi="Helvetica" w:cs="Helvetica"/>
          <w:sz w:val="24"/>
          <w:szCs w:val="24"/>
        </w:rPr>
        <w:t xml:space="preserve">and geographic </w:t>
      </w:r>
      <w:r w:rsidRPr="00B84EF5">
        <w:rPr>
          <w:rFonts w:ascii="Helvetica" w:hAnsi="Helvetica" w:cs="Helvetica"/>
          <w:sz w:val="24"/>
          <w:szCs w:val="24"/>
        </w:rPr>
        <w:t xml:space="preserve">distance relate to reproductive output? </w:t>
      </w:r>
      <w:r w:rsidR="00725E9E" w:rsidRPr="00D518D7">
        <w:rPr>
          <w:rFonts w:ascii="Helvetica" w:hAnsi="Helvetica" w:cs="Helvetica"/>
          <w:sz w:val="24"/>
          <w:szCs w:val="24"/>
          <w:highlight w:val="yellow"/>
        </w:rPr>
        <w:t>What</w:t>
      </w:r>
      <w:r w:rsidRPr="00D518D7">
        <w:rPr>
          <w:rFonts w:ascii="Helvetica" w:hAnsi="Helvetica" w:cs="Helvetica"/>
          <w:sz w:val="24"/>
          <w:szCs w:val="24"/>
          <w:highlight w:val="yellow"/>
        </w:rPr>
        <w:t xml:space="preserve"> opportunities for ag</w:t>
      </w:r>
      <w:r w:rsidR="00F15681" w:rsidRPr="00D518D7">
        <w:rPr>
          <w:rFonts w:ascii="Helvetica" w:hAnsi="Helvetica" w:cs="Helvetica"/>
          <w:sz w:val="24"/>
          <w:szCs w:val="24"/>
          <w:highlight w:val="yellow"/>
        </w:rPr>
        <w:t>r</w:t>
      </w:r>
      <w:r w:rsidRPr="00D518D7">
        <w:rPr>
          <w:rFonts w:ascii="Helvetica" w:hAnsi="Helvetica" w:cs="Helvetica"/>
          <w:sz w:val="24"/>
          <w:szCs w:val="24"/>
          <w:highlight w:val="yellow"/>
        </w:rPr>
        <w:t xml:space="preserve">o-eco interdisciplinary work </w:t>
      </w:r>
      <w:r w:rsidR="00725E9E" w:rsidRPr="00D518D7">
        <w:rPr>
          <w:rFonts w:ascii="Helvetica" w:hAnsi="Helvetica" w:cs="Helvetica"/>
          <w:sz w:val="24"/>
          <w:szCs w:val="24"/>
          <w:highlight w:val="yellow"/>
        </w:rPr>
        <w:t>are</w:t>
      </w:r>
      <w:r w:rsidRPr="00D518D7">
        <w:rPr>
          <w:rFonts w:ascii="Helvetica" w:hAnsi="Helvetica" w:cs="Helvetica"/>
          <w:sz w:val="24"/>
          <w:szCs w:val="24"/>
          <w:highlight w:val="yellow"/>
        </w:rPr>
        <w:t xml:space="preserve"> unexplored?</w:t>
      </w:r>
      <w:r w:rsidR="00AF6C8E">
        <w:rPr>
          <w:rFonts w:ascii="Helvetica" w:hAnsi="Helvetica" w:cs="Helvetica"/>
          <w:sz w:val="24"/>
          <w:szCs w:val="24"/>
        </w:rPr>
        <w:t xml:space="preserve"> </w:t>
      </w:r>
    </w:p>
    <w:p w14:paraId="4BE347C5" w14:textId="5C6FA2B8"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Hypothesis: Flower production will be </w:t>
      </w:r>
      <w:del w:id="16" w:author="Bridget" w:date="2019-04-02T13:47:00Z">
        <w:r w:rsidRPr="00B84EF5" w:rsidDel="00636EB1">
          <w:rPr>
            <w:rFonts w:ascii="Helvetica" w:hAnsi="Helvetica" w:cs="Helvetica"/>
            <w:sz w:val="24"/>
            <w:szCs w:val="24"/>
          </w:rPr>
          <w:delText xml:space="preserve">greater </w:delText>
        </w:r>
        <w:r w:rsidR="00F15681" w:rsidRPr="00B84EF5" w:rsidDel="00636EB1">
          <w:rPr>
            <w:rFonts w:ascii="Helvetica" w:hAnsi="Helvetica" w:cs="Helvetica"/>
            <w:sz w:val="24"/>
            <w:szCs w:val="24"/>
          </w:rPr>
          <w:delText>than but</w:delText>
        </w:r>
        <w:r w:rsidRPr="00B84EF5" w:rsidDel="00636EB1">
          <w:rPr>
            <w:rFonts w:ascii="Helvetica" w:hAnsi="Helvetica" w:cs="Helvetica"/>
            <w:sz w:val="24"/>
            <w:szCs w:val="24"/>
          </w:rPr>
          <w:delText xml:space="preserve"> </w:delText>
        </w:r>
      </w:del>
      <w:ins w:id="17" w:author="Bridget" w:date="2019-04-02T13:47:00Z">
        <w:r w:rsidR="00636EB1">
          <w:rPr>
            <w:rFonts w:ascii="Helvetica" w:hAnsi="Helvetica" w:cs="Helvetica"/>
            <w:sz w:val="24"/>
            <w:szCs w:val="24"/>
          </w:rPr>
          <w:t xml:space="preserve">positively </w:t>
        </w:r>
      </w:ins>
      <w:r w:rsidRPr="00B84EF5">
        <w:rPr>
          <w:rFonts w:ascii="Helvetica" w:hAnsi="Helvetica" w:cs="Helvetica"/>
          <w:sz w:val="24"/>
          <w:szCs w:val="24"/>
        </w:rPr>
        <w:t xml:space="preserve">correlated to </w:t>
      </w:r>
      <w:commentRangeStart w:id="18"/>
      <w:r w:rsidRPr="00B84EF5">
        <w:rPr>
          <w:rFonts w:ascii="Helvetica" w:hAnsi="Helvetica" w:cs="Helvetica"/>
          <w:sz w:val="24"/>
          <w:szCs w:val="24"/>
        </w:rPr>
        <w:t>fruit</w:t>
      </w:r>
      <w:commentRangeEnd w:id="18"/>
      <w:r w:rsidR="00D518D7">
        <w:rPr>
          <w:rStyle w:val="CommentReference"/>
        </w:rPr>
        <w:commentReference w:id="18"/>
      </w:r>
      <w:r w:rsidRPr="00B84EF5">
        <w:rPr>
          <w:rFonts w:ascii="Helvetica" w:hAnsi="Helvetica" w:cs="Helvetica"/>
          <w:sz w:val="24"/>
          <w:szCs w:val="24"/>
        </w:rPr>
        <w:t xml:space="preserve"> production. However, fruit production will be negatively correlated with seed </w:t>
      </w:r>
      <w:proofErr w:type="gramStart"/>
      <w:r w:rsidRPr="00B84EF5">
        <w:rPr>
          <w:rFonts w:ascii="Helvetica" w:hAnsi="Helvetica" w:cs="Helvetica"/>
          <w:sz w:val="24"/>
          <w:szCs w:val="24"/>
        </w:rPr>
        <w:t>production</w:t>
      </w:r>
      <w:ins w:id="19" w:author="Bridget" w:date="2019-04-02T13:47:00Z">
        <w:r w:rsidR="00636EB1">
          <w:rPr>
            <w:rFonts w:ascii="Helvetica" w:hAnsi="Helvetica" w:cs="Helvetica"/>
            <w:sz w:val="24"/>
            <w:szCs w:val="24"/>
          </w:rPr>
          <w:t>???</w:t>
        </w:r>
      </w:ins>
      <w:r w:rsidRPr="00B84EF5">
        <w:rPr>
          <w:rFonts w:ascii="Helvetica" w:hAnsi="Helvetica" w:cs="Helvetica"/>
          <w:sz w:val="24"/>
          <w:szCs w:val="24"/>
        </w:rPr>
        <w:t>.</w:t>
      </w:r>
      <w:proofErr w:type="gramEnd"/>
      <w:r w:rsidRPr="00B84EF5">
        <w:rPr>
          <w:rFonts w:ascii="Helvetica" w:hAnsi="Helvetica" w:cs="Helvetica"/>
          <w:sz w:val="24"/>
          <w:szCs w:val="24"/>
        </w:rPr>
        <w:t xml:space="preserve"> Abundance of fruit or seeds will also be negatively correlated with mass of fruit or seeds, respectively.</w:t>
      </w:r>
    </w:p>
    <w:p w14:paraId="6945266F" w14:textId="44B4A832"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Methods: Web of Science</w:t>
      </w:r>
      <w:r w:rsidR="009C3E7F">
        <w:rPr>
          <w:rFonts w:ascii="Helvetica" w:hAnsi="Helvetica" w:cs="Helvetica"/>
          <w:sz w:val="24"/>
          <w:szCs w:val="24"/>
        </w:rPr>
        <w:t xml:space="preserve"> </w:t>
      </w:r>
      <w:r w:rsidR="00805FDF">
        <w:rPr>
          <w:rFonts w:ascii="Helvetica" w:hAnsi="Helvetica" w:cs="Helvetica"/>
          <w:sz w:val="24"/>
          <w:szCs w:val="24"/>
        </w:rPr>
        <w:t xml:space="preserve">was used to examine key reproductive allocation research in the primary literature </w:t>
      </w:r>
      <w:r w:rsidR="009C3E7F" w:rsidRPr="00B84EF5">
        <w:rPr>
          <w:rFonts w:ascii="Helvetica" w:hAnsi="Helvetica" w:cs="Helvetica"/>
          <w:sz w:val="24"/>
          <w:szCs w:val="24"/>
        </w:rPr>
        <w:t>(</w:t>
      </w:r>
      <w:r w:rsidR="00805FDF">
        <w:rPr>
          <w:rFonts w:ascii="Helvetica" w:hAnsi="Helvetica" w:cs="Helvetica"/>
          <w:sz w:val="24"/>
          <w:szCs w:val="24"/>
        </w:rPr>
        <w:t xml:space="preserve">see </w:t>
      </w:r>
      <w:r w:rsidR="009C3E7F" w:rsidRPr="00B84EF5">
        <w:rPr>
          <w:rFonts w:ascii="Helvetica" w:hAnsi="Helvetica" w:cs="Helvetica"/>
          <w:sz w:val="24"/>
          <w:szCs w:val="24"/>
        </w:rPr>
        <w:t>Table 2</w:t>
      </w:r>
      <w:r w:rsidR="00805FDF">
        <w:rPr>
          <w:rFonts w:ascii="Helvetica" w:hAnsi="Helvetica" w:cs="Helvetica"/>
          <w:sz w:val="24"/>
          <w:szCs w:val="24"/>
        </w:rPr>
        <w:t xml:space="preserve"> for term lists</w:t>
      </w:r>
      <w:r w:rsidR="009C3E7F" w:rsidRPr="00B84EF5">
        <w:rPr>
          <w:rFonts w:ascii="Helvetica" w:hAnsi="Helvetica" w:cs="Helvetica"/>
          <w:sz w:val="24"/>
          <w:szCs w:val="24"/>
        </w:rPr>
        <w:t>)</w:t>
      </w:r>
      <w:r w:rsidRPr="00B84EF5">
        <w:rPr>
          <w:rFonts w:ascii="Helvetica" w:hAnsi="Helvetica" w:cs="Helvetica"/>
          <w:sz w:val="24"/>
          <w:szCs w:val="24"/>
        </w:rPr>
        <w:t xml:space="preserve">. </w:t>
      </w:r>
      <w:r w:rsidR="00236443">
        <w:rPr>
          <w:rFonts w:ascii="Helvetica" w:hAnsi="Helvetica" w:cs="Helvetica"/>
          <w:sz w:val="24"/>
          <w:szCs w:val="24"/>
        </w:rPr>
        <w:t xml:space="preserve">A total of 14 studies were identified using these specific terms, and an expanded search was done to include the term ‘flowers’ generating </w:t>
      </w:r>
      <w:r w:rsidR="00135B88">
        <w:rPr>
          <w:rFonts w:ascii="Helvetica" w:hAnsi="Helvetica" w:cs="Helvetica"/>
          <w:sz w:val="24"/>
          <w:szCs w:val="24"/>
        </w:rPr>
        <w:t>an additional 76</w:t>
      </w:r>
      <w:r w:rsidR="00236443">
        <w:rPr>
          <w:rFonts w:ascii="Helvetica" w:hAnsi="Helvetica" w:cs="Helvetica"/>
          <w:sz w:val="24"/>
          <w:szCs w:val="24"/>
        </w:rPr>
        <w:t xml:space="preserve"> </w:t>
      </w:r>
      <w:r w:rsidR="00135B88">
        <w:rPr>
          <w:rFonts w:ascii="Helvetica" w:hAnsi="Helvetica" w:cs="Helvetica"/>
          <w:sz w:val="24"/>
          <w:szCs w:val="24"/>
        </w:rPr>
        <w:t>total</w:t>
      </w:r>
      <w:r w:rsidR="00236443">
        <w:rPr>
          <w:rFonts w:ascii="Helvetica" w:hAnsi="Helvetica" w:cs="Helvetica"/>
          <w:sz w:val="24"/>
          <w:szCs w:val="24"/>
        </w:rPr>
        <w:t xml:space="preserve"> studies</w:t>
      </w:r>
      <w:r w:rsidR="00135B88">
        <w:rPr>
          <w:rFonts w:ascii="Helvetica" w:hAnsi="Helvetica" w:cs="Helvetica"/>
          <w:sz w:val="24"/>
          <w:szCs w:val="24"/>
        </w:rPr>
        <w:t xml:space="preserve"> to be screened</w:t>
      </w:r>
      <w:r w:rsidR="00236443">
        <w:rPr>
          <w:rFonts w:ascii="Helvetica" w:hAnsi="Helvetica" w:cs="Helvetica"/>
          <w:sz w:val="24"/>
          <w:szCs w:val="24"/>
        </w:rPr>
        <w:t xml:space="preserve">. </w:t>
      </w:r>
      <w:r w:rsidR="00135B88">
        <w:rPr>
          <w:rFonts w:ascii="Helvetica" w:hAnsi="Helvetica" w:cs="Helvetica"/>
          <w:sz w:val="24"/>
          <w:szCs w:val="24"/>
        </w:rPr>
        <w:t>However, additional “flower*” studies are yet to be screened (Figure 1).</w:t>
      </w:r>
      <w:r w:rsidR="00236443">
        <w:rPr>
          <w:rFonts w:ascii="Helvetica" w:hAnsi="Helvetica" w:cs="Helvetica"/>
          <w:sz w:val="24"/>
          <w:szCs w:val="24"/>
        </w:rPr>
        <w:t xml:space="preserve"> The following measures will be extracted from each study: </w:t>
      </w:r>
      <w:r w:rsidR="00135B88">
        <w:rPr>
          <w:rFonts w:ascii="Helvetica" w:hAnsi="Helvetica" w:cs="Helvetica"/>
          <w:sz w:val="24"/>
          <w:szCs w:val="24"/>
        </w:rPr>
        <w:t xml:space="preserve">fruit abundance, fruit length/width, fruit mass, fruit set, flower abundance, number of </w:t>
      </w:r>
      <w:r w:rsidR="00C43E18">
        <w:rPr>
          <w:rFonts w:ascii="Helvetica" w:hAnsi="Helvetica" w:cs="Helvetica"/>
          <w:sz w:val="24"/>
          <w:szCs w:val="24"/>
        </w:rPr>
        <w:t>flowers per fruit</w:t>
      </w:r>
      <w:r w:rsidR="00135B88">
        <w:rPr>
          <w:rFonts w:ascii="Helvetica" w:hAnsi="Helvetica" w:cs="Helvetica"/>
          <w:sz w:val="24"/>
          <w:szCs w:val="24"/>
        </w:rPr>
        <w:t>, seed abundance, seed length/width, seed mass,</w:t>
      </w:r>
      <w:r w:rsidR="00C43E18">
        <w:rPr>
          <w:rFonts w:ascii="Helvetica" w:hAnsi="Helvetica" w:cs="Helvetica"/>
          <w:sz w:val="24"/>
          <w:szCs w:val="24"/>
        </w:rPr>
        <w:t xml:space="preserve"> seed set, and number of seeds/fruit</w:t>
      </w:r>
      <w:r w:rsidR="00236443">
        <w:rPr>
          <w:rFonts w:ascii="Helvetica" w:hAnsi="Helvetica" w:cs="Helvetica"/>
          <w:sz w:val="24"/>
          <w:szCs w:val="24"/>
        </w:rPr>
        <w:t>.</w:t>
      </w:r>
      <w:r w:rsidR="00C43E18">
        <w:rPr>
          <w:rFonts w:ascii="Helvetica" w:hAnsi="Helvetica" w:cs="Helvetica"/>
          <w:sz w:val="24"/>
          <w:szCs w:val="24"/>
        </w:rPr>
        <w:t xml:space="preserve"> Should any unforeseen metrics of reproductive output appear in screening, that data will be extracted as well.</w:t>
      </w:r>
      <w:r w:rsidR="00236443">
        <w:rPr>
          <w:rFonts w:ascii="Helvetica" w:hAnsi="Helvetica" w:cs="Helvetica"/>
          <w:sz w:val="24"/>
          <w:szCs w:val="24"/>
        </w:rPr>
        <w:t xml:space="preserve"> </w:t>
      </w:r>
      <w:r w:rsidR="003D26D7">
        <w:rPr>
          <w:rFonts w:ascii="Helvetica" w:hAnsi="Helvetica" w:cs="Helvetica"/>
          <w:sz w:val="24"/>
          <w:szCs w:val="24"/>
        </w:rPr>
        <w:t xml:space="preserve">Additionally, we will extract data from the plant trait database, TRY Plant Traits, to join with extracted data for all reported species. </w:t>
      </w:r>
      <w:r w:rsidR="00C43E18">
        <w:rPr>
          <w:rFonts w:ascii="Helvetica" w:hAnsi="Helvetica" w:cs="Helvetica"/>
          <w:sz w:val="24"/>
          <w:szCs w:val="24"/>
        </w:rPr>
        <w:t xml:space="preserve">We will identify the correlation coefficient (r) between all reproductive output metrics. </w:t>
      </w:r>
      <w:r w:rsidRPr="00B84EF5">
        <w:rPr>
          <w:rFonts w:ascii="Helvetica" w:hAnsi="Helvetica" w:cs="Helvetica"/>
          <w:sz w:val="24"/>
          <w:szCs w:val="24"/>
        </w:rPr>
        <w:t>Data will be analyzed using the R Package “metafor” with generalized linear mixed models</w:t>
      </w:r>
      <w:r w:rsidR="00236443">
        <w:rPr>
          <w:rFonts w:ascii="Helvetica" w:hAnsi="Helvetica" w:cs="Helvetica"/>
          <w:sz w:val="24"/>
          <w:szCs w:val="24"/>
        </w:rPr>
        <w:t xml:space="preserve"> (</w:t>
      </w:r>
      <w:r w:rsidR="006C1CE4" w:rsidRPr="00E02A36">
        <w:rPr>
          <w:rFonts w:ascii="Helvetica" w:hAnsi="Helvetica" w:cs="Helvetica"/>
          <w:color w:val="000000"/>
          <w:sz w:val="24"/>
          <w:szCs w:val="24"/>
          <w:shd w:val="clear" w:color="auto" w:fill="FFFFFF"/>
        </w:rPr>
        <w:t>Viechtbauer</w:t>
      </w:r>
      <w:r w:rsidR="006C1CE4" w:rsidDel="006C1CE4">
        <w:rPr>
          <w:rFonts w:ascii="Helvetica" w:hAnsi="Helvetica" w:cs="Helvetica"/>
          <w:sz w:val="24"/>
          <w:szCs w:val="24"/>
        </w:rPr>
        <w:t xml:space="preserve"> </w:t>
      </w:r>
      <w:r w:rsidR="006C1CE4">
        <w:rPr>
          <w:rFonts w:ascii="Helvetica" w:hAnsi="Helvetica" w:cs="Helvetica"/>
          <w:sz w:val="24"/>
          <w:szCs w:val="24"/>
        </w:rPr>
        <w:t>2010</w:t>
      </w:r>
      <w:r w:rsidR="00236443">
        <w:rPr>
          <w:rFonts w:ascii="Helvetica" w:hAnsi="Helvetica" w:cs="Helvetica"/>
          <w:sz w:val="24"/>
          <w:szCs w:val="24"/>
        </w:rPr>
        <w:t>)</w:t>
      </w:r>
      <w:r w:rsidRPr="00B84EF5">
        <w:rPr>
          <w:rFonts w:ascii="Helvetica" w:hAnsi="Helvetica" w:cs="Helvetica"/>
          <w:sz w:val="24"/>
          <w:szCs w:val="24"/>
        </w:rPr>
        <w:t>.</w:t>
      </w:r>
    </w:p>
    <w:p w14:paraId="02FA4E03" w14:textId="53483A4F" w:rsidR="00B84EF5" w:rsidRDefault="006C1CE4" w:rsidP="00135B88">
      <w:pPr>
        <w:jc w:val="center"/>
        <w:rPr>
          <w:rFonts w:ascii="Helvetica" w:hAnsi="Helvetica" w:cs="Helvetica"/>
          <w:sz w:val="32"/>
          <w:szCs w:val="32"/>
        </w:rPr>
      </w:pPr>
      <w:r>
        <w:rPr>
          <w:noProof/>
        </w:rPr>
        <w:lastRenderedPageBreak/>
        <w:drawing>
          <wp:inline distT="0" distB="0" distL="0" distR="0" wp14:anchorId="11B681CF" wp14:editId="53168980">
            <wp:extent cx="5423026" cy="5042535"/>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8759"/>
                    <a:stretch/>
                  </pic:blipFill>
                  <pic:spPr bwMode="auto">
                    <a:xfrm>
                      <a:off x="0" y="0"/>
                      <a:ext cx="5423026" cy="5042535"/>
                    </a:xfrm>
                    <a:prstGeom prst="rect">
                      <a:avLst/>
                    </a:prstGeom>
                    <a:ln>
                      <a:noFill/>
                    </a:ln>
                    <a:extLst>
                      <a:ext uri="{53640926-AAD7-44D8-BBD7-CCE9431645EC}">
                        <a14:shadowObscured xmlns:a14="http://schemas.microsoft.com/office/drawing/2010/main"/>
                      </a:ext>
                    </a:extLst>
                  </pic:spPr>
                </pic:pic>
              </a:graphicData>
            </a:graphic>
          </wp:inline>
        </w:drawing>
      </w:r>
    </w:p>
    <w:p w14:paraId="3551565C" w14:textId="5A0C532F" w:rsidR="00B84EF5" w:rsidRDefault="00B84EF5" w:rsidP="00B84EF5">
      <w:pPr>
        <w:pStyle w:val="BodyText"/>
        <w:rPr>
          <w:rFonts w:ascii="Helvetica" w:hAnsi="Helvetica" w:cs="Helvetica"/>
          <w:sz w:val="24"/>
          <w:szCs w:val="24"/>
        </w:rPr>
      </w:pPr>
      <w:r w:rsidRPr="00B84EF5">
        <w:rPr>
          <w:rFonts w:ascii="Helvetica" w:hAnsi="Helvetica" w:cs="Helvetica"/>
          <w:sz w:val="24"/>
          <w:szCs w:val="24"/>
        </w:rPr>
        <w:t>Figure 1: A PRISMA statement showing sample size of papers included in qualitative and quantitative datasets</w:t>
      </w:r>
      <w:r w:rsidR="00627E26">
        <w:rPr>
          <w:rFonts w:ascii="Helvetica" w:hAnsi="Helvetica" w:cs="Helvetica"/>
          <w:sz w:val="24"/>
          <w:szCs w:val="24"/>
        </w:rPr>
        <w:t xml:space="preserve"> including search terms found in Table 2</w:t>
      </w:r>
      <w:r w:rsidRPr="00B84EF5">
        <w:rPr>
          <w:rFonts w:ascii="Helvetica" w:hAnsi="Helvetica" w:cs="Helvetica"/>
          <w:sz w:val="24"/>
          <w:szCs w:val="24"/>
        </w:rPr>
        <w:t>.</w:t>
      </w:r>
      <w:r w:rsidR="008E2CD7">
        <w:rPr>
          <w:rFonts w:ascii="Helvetica" w:hAnsi="Helvetica" w:cs="Helvetica"/>
          <w:sz w:val="24"/>
          <w:szCs w:val="24"/>
        </w:rPr>
        <w:t xml:space="preserve"> </w:t>
      </w:r>
    </w:p>
    <w:p w14:paraId="1B994FF4" w14:textId="639D05CD" w:rsidR="0089396B" w:rsidRDefault="0089396B" w:rsidP="00B84EF5">
      <w:pPr>
        <w:pStyle w:val="BodyText"/>
        <w:rPr>
          <w:rFonts w:ascii="Helvetica" w:hAnsi="Helvetica" w:cs="Helvetica"/>
          <w:sz w:val="24"/>
          <w:szCs w:val="24"/>
        </w:rPr>
      </w:pPr>
    </w:p>
    <w:p w14:paraId="19F4723A" w14:textId="51CECBFF" w:rsidR="0089396B" w:rsidRDefault="0089396B" w:rsidP="00B84EF5">
      <w:pPr>
        <w:pStyle w:val="BodyText"/>
        <w:rPr>
          <w:rFonts w:ascii="Helvetica" w:hAnsi="Helvetica" w:cs="Helvetica"/>
          <w:sz w:val="24"/>
          <w:szCs w:val="24"/>
        </w:rPr>
      </w:pPr>
    </w:p>
    <w:p w14:paraId="0574E6EF" w14:textId="70CC0483" w:rsidR="0089396B" w:rsidRDefault="0089396B" w:rsidP="00B84EF5">
      <w:pPr>
        <w:pStyle w:val="BodyText"/>
        <w:rPr>
          <w:rFonts w:ascii="Helvetica" w:hAnsi="Helvetica" w:cs="Helvetica"/>
          <w:sz w:val="24"/>
          <w:szCs w:val="24"/>
        </w:rPr>
      </w:pPr>
    </w:p>
    <w:p w14:paraId="5DD5FD70" w14:textId="7568A899" w:rsidR="0089396B" w:rsidRDefault="0089396B" w:rsidP="00B84EF5">
      <w:pPr>
        <w:pStyle w:val="BodyText"/>
        <w:rPr>
          <w:rFonts w:ascii="Helvetica" w:hAnsi="Helvetica" w:cs="Helvetica"/>
          <w:sz w:val="24"/>
          <w:szCs w:val="24"/>
        </w:rPr>
      </w:pPr>
    </w:p>
    <w:p w14:paraId="4B18D989" w14:textId="135E429A" w:rsidR="0089396B" w:rsidRDefault="0089396B" w:rsidP="00B84EF5">
      <w:pPr>
        <w:pStyle w:val="BodyText"/>
        <w:rPr>
          <w:rFonts w:ascii="Helvetica" w:hAnsi="Helvetica" w:cs="Helvetica"/>
          <w:sz w:val="24"/>
          <w:szCs w:val="24"/>
        </w:rPr>
      </w:pPr>
    </w:p>
    <w:p w14:paraId="222DBBA7" w14:textId="4F84C7DD" w:rsidR="0089396B" w:rsidRDefault="0089396B" w:rsidP="00B84EF5">
      <w:pPr>
        <w:pStyle w:val="BodyText"/>
        <w:rPr>
          <w:rFonts w:ascii="Helvetica" w:hAnsi="Helvetica" w:cs="Helvetica"/>
          <w:sz w:val="24"/>
          <w:szCs w:val="24"/>
        </w:rPr>
      </w:pPr>
    </w:p>
    <w:p w14:paraId="33F44D17" w14:textId="3E3E4319" w:rsidR="0089396B" w:rsidRDefault="0089396B" w:rsidP="00B84EF5">
      <w:pPr>
        <w:pStyle w:val="BodyText"/>
        <w:rPr>
          <w:rFonts w:ascii="Helvetica" w:hAnsi="Helvetica" w:cs="Helvetica"/>
          <w:sz w:val="24"/>
          <w:szCs w:val="24"/>
        </w:rPr>
      </w:pPr>
    </w:p>
    <w:p w14:paraId="75A0E474" w14:textId="38693632" w:rsidR="0089396B" w:rsidRDefault="0089396B" w:rsidP="00B84EF5">
      <w:pPr>
        <w:pStyle w:val="BodyText"/>
        <w:rPr>
          <w:rFonts w:ascii="Helvetica" w:hAnsi="Helvetica" w:cs="Helvetica"/>
          <w:sz w:val="24"/>
          <w:szCs w:val="24"/>
        </w:rPr>
      </w:pPr>
    </w:p>
    <w:p w14:paraId="3750DFFA" w14:textId="77777777" w:rsidR="0089396B" w:rsidRPr="00B84EF5" w:rsidRDefault="0089396B" w:rsidP="00B84EF5">
      <w:pPr>
        <w:pStyle w:val="BodyText"/>
        <w:rPr>
          <w:rFonts w:ascii="Helvetica" w:hAnsi="Helvetica" w:cs="Helvetica"/>
          <w:sz w:val="24"/>
          <w:szCs w:val="24"/>
        </w:rPr>
      </w:pPr>
    </w:p>
    <w:p w14:paraId="0C6AD7E6" w14:textId="552E097F" w:rsidR="00B84EF5" w:rsidRDefault="00B84EF5" w:rsidP="00B84EF5">
      <w:pPr>
        <w:pStyle w:val="BodyText"/>
        <w:rPr>
          <w:rFonts w:ascii="Helvetica" w:hAnsi="Helvetica" w:cs="Helvetica"/>
          <w:sz w:val="24"/>
          <w:szCs w:val="24"/>
        </w:rPr>
      </w:pPr>
      <w:r w:rsidRPr="00B84EF5">
        <w:rPr>
          <w:rFonts w:ascii="Helvetica" w:hAnsi="Helvetica" w:cs="Helvetica"/>
          <w:sz w:val="24"/>
          <w:szCs w:val="24"/>
        </w:rPr>
        <w:lastRenderedPageBreak/>
        <w:t>Table 2: The number of studies returned for each combination of search terms in Web of Science.</w:t>
      </w:r>
      <w:r w:rsidR="009A3BB0">
        <w:rPr>
          <w:rFonts w:ascii="Helvetica" w:hAnsi="Helvetica" w:cs="Helvetica"/>
          <w:sz w:val="24"/>
          <w:szCs w:val="24"/>
        </w:rPr>
        <w:t xml:space="preserve"> </w:t>
      </w:r>
    </w:p>
    <w:tbl>
      <w:tblPr>
        <w:tblW w:w="0" w:type="auto"/>
        <w:jc w:val="center"/>
        <w:tblBorders>
          <w:top w:val="single" w:sz="4" w:space="0" w:color="auto"/>
          <w:bottom w:val="single" w:sz="4" w:space="0" w:color="auto"/>
        </w:tblBorders>
        <w:tblLayout w:type="fixed"/>
        <w:tblCellMar>
          <w:left w:w="30" w:type="dxa"/>
          <w:right w:w="30" w:type="dxa"/>
        </w:tblCellMar>
        <w:tblLook w:val="0000" w:firstRow="0" w:lastRow="0" w:firstColumn="0" w:lastColumn="0" w:noHBand="0" w:noVBand="0"/>
      </w:tblPr>
      <w:tblGrid>
        <w:gridCol w:w="835"/>
        <w:gridCol w:w="3960"/>
        <w:gridCol w:w="540"/>
        <w:gridCol w:w="3780"/>
      </w:tblGrid>
      <w:tr w:rsidR="00421C48" w:rsidRPr="00B84EF5" w14:paraId="49EF6A9E" w14:textId="77777777" w:rsidTr="00AB29E9">
        <w:trPr>
          <w:trHeight w:val="290"/>
          <w:jc w:val="center"/>
        </w:trPr>
        <w:tc>
          <w:tcPr>
            <w:tcW w:w="835" w:type="dxa"/>
            <w:tcBorders>
              <w:top w:val="single" w:sz="4" w:space="0" w:color="auto"/>
              <w:bottom w:val="single" w:sz="4" w:space="0" w:color="auto"/>
            </w:tcBorders>
          </w:tcPr>
          <w:p w14:paraId="76E65316" w14:textId="6ECB737F" w:rsidR="00B84EF5" w:rsidRPr="00B84EF5" w:rsidRDefault="00B84EF5" w:rsidP="00AB29E9">
            <w:pPr>
              <w:pStyle w:val="BodyText"/>
              <w:jc w:val="center"/>
              <w:rPr>
                <w:rFonts w:ascii="Helvetica" w:hAnsi="Helvetica" w:cs="Helvetica"/>
                <w:sz w:val="24"/>
                <w:szCs w:val="24"/>
              </w:rPr>
            </w:pPr>
            <w:r>
              <w:rPr>
                <w:rFonts w:ascii="Helvetica" w:hAnsi="Helvetica" w:cs="Helvetica"/>
                <w:sz w:val="24"/>
                <w:szCs w:val="24"/>
              </w:rPr>
              <w:t>S</w:t>
            </w:r>
            <w:r w:rsidRPr="00B84EF5">
              <w:rPr>
                <w:rFonts w:ascii="Helvetica" w:hAnsi="Helvetica" w:cs="Helvetica"/>
                <w:sz w:val="24"/>
                <w:szCs w:val="24"/>
              </w:rPr>
              <w:t>earch</w:t>
            </w:r>
          </w:p>
        </w:tc>
        <w:tc>
          <w:tcPr>
            <w:tcW w:w="3960" w:type="dxa"/>
            <w:tcBorders>
              <w:top w:val="single" w:sz="4" w:space="0" w:color="auto"/>
              <w:bottom w:val="single" w:sz="4" w:space="0" w:color="auto"/>
            </w:tcBorders>
          </w:tcPr>
          <w:p w14:paraId="7D0E6CF9" w14:textId="3371C6DF" w:rsidR="00B84EF5" w:rsidRPr="00B84EF5" w:rsidRDefault="00B84EF5" w:rsidP="00AB29E9">
            <w:pPr>
              <w:pStyle w:val="BodyText"/>
              <w:jc w:val="center"/>
              <w:rPr>
                <w:rFonts w:ascii="Helvetica" w:hAnsi="Helvetica" w:cs="Helvetica"/>
                <w:sz w:val="24"/>
                <w:szCs w:val="24"/>
              </w:rPr>
            </w:pPr>
            <w:r>
              <w:rPr>
                <w:rFonts w:ascii="Helvetica" w:hAnsi="Helvetica" w:cs="Helvetica"/>
                <w:sz w:val="24"/>
                <w:szCs w:val="24"/>
              </w:rPr>
              <w:t>T</w:t>
            </w:r>
            <w:r w:rsidRPr="00B84EF5">
              <w:rPr>
                <w:rFonts w:ascii="Helvetica" w:hAnsi="Helvetica" w:cs="Helvetica"/>
                <w:sz w:val="24"/>
                <w:szCs w:val="24"/>
              </w:rPr>
              <w:t>erms</w:t>
            </w:r>
          </w:p>
        </w:tc>
        <w:tc>
          <w:tcPr>
            <w:tcW w:w="540" w:type="dxa"/>
            <w:tcBorders>
              <w:top w:val="single" w:sz="4" w:space="0" w:color="auto"/>
              <w:bottom w:val="single" w:sz="4" w:space="0" w:color="auto"/>
            </w:tcBorders>
          </w:tcPr>
          <w:p w14:paraId="2D778192" w14:textId="6ACC546A" w:rsidR="00B84EF5" w:rsidRPr="00B84EF5" w:rsidRDefault="00421C48" w:rsidP="00AB29E9">
            <w:pPr>
              <w:pStyle w:val="BodyText"/>
              <w:jc w:val="center"/>
              <w:rPr>
                <w:rFonts w:ascii="Helvetica" w:hAnsi="Helvetica" w:cs="Helvetica"/>
                <w:sz w:val="24"/>
                <w:szCs w:val="24"/>
              </w:rPr>
            </w:pPr>
            <w:r>
              <w:rPr>
                <w:rFonts w:ascii="Helvetica" w:hAnsi="Helvetica" w:cs="Helvetica"/>
                <w:sz w:val="24"/>
                <w:szCs w:val="24"/>
              </w:rPr>
              <w:t>H</w:t>
            </w:r>
            <w:r w:rsidR="00B84EF5" w:rsidRPr="00B84EF5">
              <w:rPr>
                <w:rFonts w:ascii="Helvetica" w:hAnsi="Helvetica" w:cs="Helvetica"/>
                <w:sz w:val="24"/>
                <w:szCs w:val="24"/>
              </w:rPr>
              <w:t>its</w:t>
            </w:r>
          </w:p>
        </w:tc>
        <w:tc>
          <w:tcPr>
            <w:tcW w:w="3780" w:type="dxa"/>
            <w:tcBorders>
              <w:top w:val="single" w:sz="4" w:space="0" w:color="auto"/>
              <w:bottom w:val="single" w:sz="4" w:space="0" w:color="auto"/>
            </w:tcBorders>
          </w:tcPr>
          <w:p w14:paraId="5CB29448" w14:textId="1DBB506B" w:rsidR="00B84EF5" w:rsidRPr="00B84EF5" w:rsidRDefault="00421C48" w:rsidP="00AB29E9">
            <w:pPr>
              <w:pStyle w:val="BodyText"/>
              <w:jc w:val="center"/>
              <w:rPr>
                <w:rFonts w:ascii="Helvetica" w:hAnsi="Helvetica" w:cs="Helvetica"/>
                <w:sz w:val="24"/>
                <w:szCs w:val="24"/>
              </w:rPr>
            </w:pPr>
            <w:r>
              <w:rPr>
                <w:rFonts w:ascii="Helvetica" w:hAnsi="Helvetica" w:cs="Helvetica"/>
                <w:sz w:val="24"/>
                <w:szCs w:val="24"/>
              </w:rPr>
              <w:t>R</w:t>
            </w:r>
            <w:r w:rsidR="00B84EF5" w:rsidRPr="00B84EF5">
              <w:rPr>
                <w:rFonts w:ascii="Helvetica" w:hAnsi="Helvetica" w:cs="Helvetica"/>
                <w:sz w:val="24"/>
                <w:szCs w:val="24"/>
              </w:rPr>
              <w:t>efines</w:t>
            </w:r>
          </w:p>
        </w:tc>
      </w:tr>
      <w:tr w:rsidR="00421C48" w:rsidRPr="00B84EF5" w14:paraId="76637217" w14:textId="77777777" w:rsidTr="00AB29E9">
        <w:trPr>
          <w:trHeight w:val="290"/>
          <w:jc w:val="center"/>
        </w:trPr>
        <w:tc>
          <w:tcPr>
            <w:tcW w:w="835" w:type="dxa"/>
            <w:tcBorders>
              <w:top w:val="single" w:sz="4" w:space="0" w:color="auto"/>
            </w:tcBorders>
          </w:tcPr>
          <w:p w14:paraId="00DA0EC9"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1</w:t>
            </w:r>
          </w:p>
        </w:tc>
        <w:tc>
          <w:tcPr>
            <w:tcW w:w="3960" w:type="dxa"/>
            <w:tcBorders>
              <w:top w:val="single" w:sz="4" w:space="0" w:color="auto"/>
            </w:tcBorders>
          </w:tcPr>
          <w:p w14:paraId="4875F14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cact* and allocat*</w:t>
            </w:r>
          </w:p>
        </w:tc>
        <w:tc>
          <w:tcPr>
            <w:tcW w:w="540" w:type="dxa"/>
            <w:tcBorders>
              <w:top w:val="single" w:sz="4" w:space="0" w:color="auto"/>
            </w:tcBorders>
          </w:tcPr>
          <w:p w14:paraId="6FB572AD"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25</w:t>
            </w:r>
          </w:p>
        </w:tc>
        <w:tc>
          <w:tcPr>
            <w:tcW w:w="3780" w:type="dxa"/>
            <w:tcBorders>
              <w:top w:val="single" w:sz="4" w:space="0" w:color="auto"/>
            </w:tcBorders>
          </w:tcPr>
          <w:p w14:paraId="1EFD4C4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325EE596" w14:textId="77777777" w:rsidTr="00AB29E9">
        <w:trPr>
          <w:trHeight w:val="290"/>
          <w:jc w:val="center"/>
        </w:trPr>
        <w:tc>
          <w:tcPr>
            <w:tcW w:w="835" w:type="dxa"/>
          </w:tcPr>
          <w:p w14:paraId="601CCEB2"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2</w:t>
            </w:r>
          </w:p>
        </w:tc>
        <w:tc>
          <w:tcPr>
            <w:tcW w:w="3960" w:type="dxa"/>
          </w:tcPr>
          <w:p w14:paraId="4C3263B2"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cact* and fruit* and size</w:t>
            </w:r>
          </w:p>
        </w:tc>
        <w:tc>
          <w:tcPr>
            <w:tcW w:w="540" w:type="dxa"/>
          </w:tcPr>
          <w:p w14:paraId="4427861F"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63</w:t>
            </w:r>
          </w:p>
        </w:tc>
        <w:tc>
          <w:tcPr>
            <w:tcW w:w="3780" w:type="dxa"/>
          </w:tcPr>
          <w:p w14:paraId="3B5120AA"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1EFFC9EE" w14:textId="77777777" w:rsidTr="00AB29E9">
        <w:trPr>
          <w:trHeight w:val="290"/>
          <w:jc w:val="center"/>
        </w:trPr>
        <w:tc>
          <w:tcPr>
            <w:tcW w:w="835" w:type="dxa"/>
          </w:tcPr>
          <w:p w14:paraId="7D9A7E6F"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3</w:t>
            </w:r>
          </w:p>
        </w:tc>
        <w:tc>
          <w:tcPr>
            <w:tcW w:w="3960" w:type="dxa"/>
          </w:tcPr>
          <w:p w14:paraId="2AF16B7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cact* and seed and fruit*</w:t>
            </w:r>
          </w:p>
        </w:tc>
        <w:tc>
          <w:tcPr>
            <w:tcW w:w="540" w:type="dxa"/>
          </w:tcPr>
          <w:p w14:paraId="0AB3EFD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110</w:t>
            </w:r>
          </w:p>
        </w:tc>
        <w:tc>
          <w:tcPr>
            <w:tcW w:w="3780" w:type="dxa"/>
          </w:tcPr>
          <w:p w14:paraId="34042B59"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 articles</w:t>
            </w:r>
          </w:p>
        </w:tc>
      </w:tr>
      <w:tr w:rsidR="00421C48" w:rsidRPr="00B84EF5" w14:paraId="1C44C54A" w14:textId="77777777" w:rsidTr="00AB29E9">
        <w:trPr>
          <w:trHeight w:val="290"/>
          <w:jc w:val="center"/>
        </w:trPr>
        <w:tc>
          <w:tcPr>
            <w:tcW w:w="835" w:type="dxa"/>
          </w:tcPr>
          <w:p w14:paraId="55F265B5"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4</w:t>
            </w:r>
          </w:p>
        </w:tc>
        <w:tc>
          <w:tcPr>
            <w:tcW w:w="3960" w:type="dxa"/>
          </w:tcPr>
          <w:p w14:paraId="4F34BE1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cact* and seed and size</w:t>
            </w:r>
          </w:p>
        </w:tc>
        <w:tc>
          <w:tcPr>
            <w:tcW w:w="540" w:type="dxa"/>
          </w:tcPr>
          <w:p w14:paraId="356CB944"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53</w:t>
            </w:r>
          </w:p>
        </w:tc>
        <w:tc>
          <w:tcPr>
            <w:tcW w:w="3780" w:type="dxa"/>
          </w:tcPr>
          <w:p w14:paraId="270C41CB"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234E9167" w14:textId="77777777" w:rsidTr="00AB29E9">
        <w:trPr>
          <w:trHeight w:val="290"/>
          <w:jc w:val="center"/>
        </w:trPr>
        <w:tc>
          <w:tcPr>
            <w:tcW w:w="835" w:type="dxa"/>
          </w:tcPr>
          <w:p w14:paraId="155178BC"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5</w:t>
            </w:r>
          </w:p>
        </w:tc>
        <w:tc>
          <w:tcPr>
            <w:tcW w:w="3960" w:type="dxa"/>
          </w:tcPr>
          <w:p w14:paraId="71917765" w14:textId="6F03305A"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fruit* and seed and size and allocat*</w:t>
            </w:r>
          </w:p>
        </w:tc>
        <w:tc>
          <w:tcPr>
            <w:tcW w:w="540" w:type="dxa"/>
          </w:tcPr>
          <w:p w14:paraId="749E593F"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69</w:t>
            </w:r>
          </w:p>
        </w:tc>
        <w:tc>
          <w:tcPr>
            <w:tcW w:w="3780" w:type="dxa"/>
          </w:tcPr>
          <w:p w14:paraId="79D2B3F4"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05B78564" w14:textId="77777777" w:rsidTr="00AB29E9">
        <w:trPr>
          <w:trHeight w:val="290"/>
          <w:jc w:val="center"/>
        </w:trPr>
        <w:tc>
          <w:tcPr>
            <w:tcW w:w="835" w:type="dxa"/>
          </w:tcPr>
          <w:p w14:paraId="182CD657"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6</w:t>
            </w:r>
          </w:p>
        </w:tc>
        <w:tc>
          <w:tcPr>
            <w:tcW w:w="3960" w:type="dxa"/>
          </w:tcPr>
          <w:p w14:paraId="0B278ABF"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cact* and size and allocat*</w:t>
            </w:r>
          </w:p>
        </w:tc>
        <w:tc>
          <w:tcPr>
            <w:tcW w:w="540" w:type="dxa"/>
          </w:tcPr>
          <w:p w14:paraId="07026B47"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10</w:t>
            </w:r>
          </w:p>
        </w:tc>
        <w:tc>
          <w:tcPr>
            <w:tcW w:w="3780" w:type="dxa"/>
          </w:tcPr>
          <w:p w14:paraId="02DA2484"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522A90AC" w14:textId="77777777" w:rsidTr="00AB29E9">
        <w:trPr>
          <w:trHeight w:val="290"/>
          <w:jc w:val="center"/>
        </w:trPr>
        <w:tc>
          <w:tcPr>
            <w:tcW w:w="835" w:type="dxa"/>
          </w:tcPr>
          <w:p w14:paraId="6C8511F6"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7</w:t>
            </w:r>
          </w:p>
        </w:tc>
        <w:tc>
          <w:tcPr>
            <w:tcW w:w="3960" w:type="dxa"/>
          </w:tcPr>
          <w:p w14:paraId="480F09E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cact* and fruit and agricultur*</w:t>
            </w:r>
          </w:p>
        </w:tc>
        <w:tc>
          <w:tcPr>
            <w:tcW w:w="540" w:type="dxa"/>
          </w:tcPr>
          <w:p w14:paraId="03FB1A04"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18</w:t>
            </w:r>
          </w:p>
        </w:tc>
        <w:tc>
          <w:tcPr>
            <w:tcW w:w="3780" w:type="dxa"/>
          </w:tcPr>
          <w:p w14:paraId="5321C90B" w14:textId="2EDE7686" w:rsidR="006C1CE4"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w:t>
            </w:r>
          </w:p>
        </w:tc>
      </w:tr>
      <w:tr w:rsidR="006C1CE4" w:rsidRPr="00B84EF5" w14:paraId="691B006A" w14:textId="77777777" w:rsidTr="00AB29E9">
        <w:trPr>
          <w:trHeight w:val="290"/>
          <w:jc w:val="center"/>
        </w:trPr>
        <w:tc>
          <w:tcPr>
            <w:tcW w:w="835" w:type="dxa"/>
          </w:tcPr>
          <w:p w14:paraId="55B0B51A" w14:textId="42012F84" w:rsidR="006C1CE4" w:rsidRPr="00B84EF5" w:rsidRDefault="006C1CE4" w:rsidP="00AB29E9">
            <w:pPr>
              <w:pStyle w:val="BodyText"/>
              <w:jc w:val="center"/>
              <w:rPr>
                <w:rFonts w:ascii="Helvetica" w:hAnsi="Helvetica" w:cs="Helvetica"/>
                <w:sz w:val="24"/>
                <w:szCs w:val="24"/>
              </w:rPr>
            </w:pPr>
            <w:r>
              <w:rPr>
                <w:rFonts w:ascii="Helvetica" w:hAnsi="Helvetica" w:cs="Helvetica"/>
                <w:sz w:val="24"/>
                <w:szCs w:val="24"/>
              </w:rPr>
              <w:t>8</w:t>
            </w:r>
          </w:p>
        </w:tc>
        <w:tc>
          <w:tcPr>
            <w:tcW w:w="3960" w:type="dxa"/>
          </w:tcPr>
          <w:p w14:paraId="772078B7" w14:textId="1193AA66" w:rsidR="006C1CE4" w:rsidRPr="00B84EF5" w:rsidRDefault="006C1CE4" w:rsidP="00AB29E9">
            <w:pPr>
              <w:pStyle w:val="BodyText"/>
              <w:jc w:val="center"/>
              <w:rPr>
                <w:rFonts w:ascii="Helvetica" w:hAnsi="Helvetica" w:cs="Helvetica"/>
                <w:sz w:val="24"/>
                <w:szCs w:val="24"/>
              </w:rPr>
            </w:pPr>
            <w:r>
              <w:rPr>
                <w:rFonts w:ascii="Helvetica" w:hAnsi="Helvetica" w:cs="Helvetica"/>
                <w:sz w:val="24"/>
                <w:szCs w:val="24"/>
              </w:rPr>
              <w:t>cact* and flower*</w:t>
            </w:r>
          </w:p>
        </w:tc>
        <w:tc>
          <w:tcPr>
            <w:tcW w:w="540" w:type="dxa"/>
          </w:tcPr>
          <w:p w14:paraId="33C3EF41" w14:textId="45605CB3" w:rsidR="006C1CE4" w:rsidRPr="00B84EF5" w:rsidRDefault="006C1CE4" w:rsidP="00AB29E9">
            <w:pPr>
              <w:pStyle w:val="BodyText"/>
              <w:jc w:val="center"/>
              <w:rPr>
                <w:rFonts w:ascii="Helvetica" w:hAnsi="Helvetica" w:cs="Helvetica"/>
                <w:sz w:val="24"/>
                <w:szCs w:val="24"/>
              </w:rPr>
            </w:pPr>
            <w:r>
              <w:rPr>
                <w:rFonts w:ascii="Helvetica" w:hAnsi="Helvetica" w:cs="Helvetica"/>
                <w:sz w:val="24"/>
                <w:szCs w:val="24"/>
              </w:rPr>
              <w:t>127</w:t>
            </w:r>
          </w:p>
        </w:tc>
        <w:tc>
          <w:tcPr>
            <w:tcW w:w="3780" w:type="dxa"/>
          </w:tcPr>
          <w:p w14:paraId="7EBE644E" w14:textId="2514500C" w:rsidR="006C1CE4" w:rsidRPr="00B84EF5" w:rsidRDefault="006C1CE4" w:rsidP="00AB29E9">
            <w:pPr>
              <w:pStyle w:val="BodyText"/>
              <w:jc w:val="center"/>
              <w:rPr>
                <w:rFonts w:ascii="Helvetica" w:hAnsi="Helvetica" w:cs="Helvetica"/>
                <w:sz w:val="24"/>
                <w:szCs w:val="24"/>
              </w:rPr>
            </w:pPr>
            <w:r>
              <w:rPr>
                <w:rFonts w:ascii="Helvetica" w:hAnsi="Helvetica" w:cs="Helvetica"/>
                <w:sz w:val="24"/>
                <w:szCs w:val="24"/>
              </w:rPr>
              <w:t>topic, last five years</w:t>
            </w:r>
          </w:p>
        </w:tc>
      </w:tr>
      <w:tr w:rsidR="006C1CE4" w:rsidRPr="00B84EF5" w14:paraId="7CCA503A" w14:textId="77777777" w:rsidTr="00AB29E9">
        <w:trPr>
          <w:trHeight w:val="290"/>
          <w:jc w:val="center"/>
        </w:trPr>
        <w:tc>
          <w:tcPr>
            <w:tcW w:w="835" w:type="dxa"/>
          </w:tcPr>
          <w:p w14:paraId="6E5BEAAD" w14:textId="78C06CBF" w:rsidR="006C1CE4" w:rsidRDefault="006C1CE4" w:rsidP="00AB29E9">
            <w:pPr>
              <w:pStyle w:val="BodyText"/>
              <w:jc w:val="center"/>
              <w:rPr>
                <w:rFonts w:ascii="Helvetica" w:hAnsi="Helvetica" w:cs="Helvetica"/>
                <w:sz w:val="24"/>
                <w:szCs w:val="24"/>
              </w:rPr>
            </w:pPr>
            <w:r>
              <w:rPr>
                <w:rFonts w:ascii="Helvetica" w:hAnsi="Helvetica" w:cs="Helvetica"/>
                <w:sz w:val="24"/>
                <w:szCs w:val="24"/>
              </w:rPr>
              <w:t>9</w:t>
            </w:r>
          </w:p>
        </w:tc>
        <w:tc>
          <w:tcPr>
            <w:tcW w:w="3960" w:type="dxa"/>
          </w:tcPr>
          <w:p w14:paraId="5746EBE7" w14:textId="5B20EDCF" w:rsidR="006C1CE4" w:rsidRDefault="006C1CE4" w:rsidP="00AB29E9">
            <w:pPr>
              <w:pStyle w:val="BodyText"/>
              <w:jc w:val="center"/>
              <w:rPr>
                <w:rFonts w:ascii="Helvetica" w:hAnsi="Helvetica" w:cs="Helvetica"/>
                <w:sz w:val="24"/>
                <w:szCs w:val="24"/>
              </w:rPr>
            </w:pPr>
            <w:r>
              <w:rPr>
                <w:rFonts w:ascii="Helvetica" w:hAnsi="Helvetica" w:cs="Helvetica"/>
                <w:sz w:val="24"/>
                <w:szCs w:val="24"/>
              </w:rPr>
              <w:t>cact* and flower* and agricultur*</w:t>
            </w:r>
          </w:p>
        </w:tc>
        <w:tc>
          <w:tcPr>
            <w:tcW w:w="540" w:type="dxa"/>
          </w:tcPr>
          <w:p w14:paraId="56D4DCE6" w14:textId="19500694" w:rsidR="006C1CE4" w:rsidRDefault="006C1CE4" w:rsidP="00AB29E9">
            <w:pPr>
              <w:pStyle w:val="BodyText"/>
              <w:jc w:val="center"/>
              <w:rPr>
                <w:rFonts w:ascii="Helvetica" w:hAnsi="Helvetica" w:cs="Helvetica"/>
                <w:sz w:val="24"/>
                <w:szCs w:val="24"/>
              </w:rPr>
            </w:pPr>
            <w:r>
              <w:rPr>
                <w:rFonts w:ascii="Helvetica" w:hAnsi="Helvetica" w:cs="Helvetica"/>
                <w:sz w:val="24"/>
                <w:szCs w:val="24"/>
              </w:rPr>
              <w:t>5</w:t>
            </w:r>
          </w:p>
        </w:tc>
        <w:tc>
          <w:tcPr>
            <w:tcW w:w="3780" w:type="dxa"/>
          </w:tcPr>
          <w:p w14:paraId="3F2B578B" w14:textId="05D551DF" w:rsidR="006C1CE4" w:rsidRDefault="006C1CE4" w:rsidP="00AB29E9">
            <w:pPr>
              <w:pStyle w:val="BodyText"/>
              <w:jc w:val="center"/>
              <w:rPr>
                <w:rFonts w:ascii="Helvetica" w:hAnsi="Helvetica" w:cs="Helvetica"/>
                <w:sz w:val="24"/>
                <w:szCs w:val="24"/>
              </w:rPr>
            </w:pPr>
            <w:r>
              <w:rPr>
                <w:rFonts w:ascii="Helvetica" w:hAnsi="Helvetica" w:cs="Helvetica"/>
                <w:sz w:val="24"/>
                <w:szCs w:val="24"/>
              </w:rPr>
              <w:t>topic, last five years</w:t>
            </w:r>
          </w:p>
        </w:tc>
      </w:tr>
      <w:tr w:rsidR="00421C48" w:rsidRPr="00B84EF5" w14:paraId="7A3827C8" w14:textId="77777777" w:rsidTr="00AB29E9">
        <w:trPr>
          <w:trHeight w:val="290"/>
          <w:jc w:val="center"/>
        </w:trPr>
        <w:tc>
          <w:tcPr>
            <w:tcW w:w="835" w:type="dxa"/>
          </w:tcPr>
          <w:p w14:paraId="3FE4798C" w14:textId="77777777" w:rsidR="00B84EF5" w:rsidRPr="00B84EF5" w:rsidRDefault="00B84EF5" w:rsidP="00AB29E9">
            <w:pPr>
              <w:pStyle w:val="BodyText"/>
              <w:jc w:val="center"/>
              <w:rPr>
                <w:rFonts w:ascii="Helvetica" w:hAnsi="Helvetica" w:cs="Helvetica"/>
                <w:sz w:val="24"/>
                <w:szCs w:val="24"/>
              </w:rPr>
            </w:pPr>
          </w:p>
        </w:tc>
        <w:tc>
          <w:tcPr>
            <w:tcW w:w="3960" w:type="dxa"/>
          </w:tcPr>
          <w:p w14:paraId="3B17D6E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total</w:t>
            </w:r>
          </w:p>
        </w:tc>
        <w:tc>
          <w:tcPr>
            <w:tcW w:w="540" w:type="dxa"/>
          </w:tcPr>
          <w:p w14:paraId="1C9B92F1" w14:textId="25E02850" w:rsidR="00B84EF5" w:rsidRPr="00B84EF5" w:rsidRDefault="006C1CE4" w:rsidP="00AB29E9">
            <w:pPr>
              <w:pStyle w:val="BodyText"/>
              <w:jc w:val="center"/>
              <w:rPr>
                <w:rFonts w:ascii="Helvetica" w:hAnsi="Helvetica" w:cs="Helvetica"/>
                <w:sz w:val="24"/>
                <w:szCs w:val="24"/>
              </w:rPr>
            </w:pPr>
            <w:r>
              <w:rPr>
                <w:rFonts w:ascii="Helvetica" w:hAnsi="Helvetica" w:cs="Helvetica"/>
                <w:sz w:val="24"/>
                <w:szCs w:val="24"/>
              </w:rPr>
              <w:t>424</w:t>
            </w:r>
          </w:p>
        </w:tc>
        <w:tc>
          <w:tcPr>
            <w:tcW w:w="3780" w:type="dxa"/>
          </w:tcPr>
          <w:p w14:paraId="1760DE2D" w14:textId="77777777" w:rsidR="00B84EF5" w:rsidRPr="00B84EF5" w:rsidRDefault="00B84EF5" w:rsidP="00AB29E9">
            <w:pPr>
              <w:pStyle w:val="BodyText"/>
              <w:jc w:val="center"/>
              <w:rPr>
                <w:rFonts w:ascii="Helvetica" w:hAnsi="Helvetica" w:cs="Helvetica"/>
                <w:sz w:val="24"/>
                <w:szCs w:val="24"/>
              </w:rPr>
            </w:pPr>
          </w:p>
        </w:tc>
      </w:tr>
    </w:tbl>
    <w:p w14:paraId="78F69547" w14:textId="77777777" w:rsidR="008E2CD7" w:rsidRPr="00B84EF5" w:rsidRDefault="008E2CD7" w:rsidP="00B84EF5">
      <w:pPr>
        <w:pStyle w:val="BodyText"/>
        <w:rPr>
          <w:rFonts w:ascii="Helvetica" w:hAnsi="Helvetica" w:cs="Helvetica"/>
          <w:sz w:val="24"/>
          <w:szCs w:val="24"/>
        </w:rPr>
      </w:pPr>
    </w:p>
    <w:p w14:paraId="7FD5AFAA" w14:textId="77777777" w:rsidR="00421C48" w:rsidRPr="00421C48" w:rsidRDefault="00421C48" w:rsidP="00421C48">
      <w:pPr>
        <w:rPr>
          <w:rFonts w:ascii="Helvetica" w:hAnsi="Helvetica" w:cs="Helvetica"/>
          <w:sz w:val="24"/>
          <w:szCs w:val="24"/>
        </w:rPr>
      </w:pPr>
      <w:r w:rsidRPr="00421C48">
        <w:rPr>
          <w:rFonts w:ascii="Helvetica" w:hAnsi="Helvetica" w:cs="Helvetica"/>
          <w:sz w:val="24"/>
          <w:szCs w:val="24"/>
        </w:rPr>
        <w:t>Preliminary Results:</w:t>
      </w:r>
    </w:p>
    <w:p w14:paraId="5E112712" w14:textId="25AF1A23" w:rsidR="002A715E" w:rsidRPr="00421C48" w:rsidRDefault="002A715E" w:rsidP="00421C48">
      <w:pPr>
        <w:rPr>
          <w:rFonts w:ascii="Helvetica" w:hAnsi="Helvetica" w:cs="Helvetica"/>
          <w:sz w:val="24"/>
          <w:szCs w:val="24"/>
        </w:rPr>
      </w:pPr>
      <w:r w:rsidRPr="00AB29E9">
        <w:rPr>
          <w:rFonts w:ascii="Helvetica" w:hAnsi="Helvetica" w:cs="Helvetica"/>
          <w:sz w:val="24"/>
          <w:szCs w:val="24"/>
        </w:rPr>
        <w:t xml:space="preserve">This study has changed from its original construct which relied on reports of correlation coefficients between reproductive structures measured in the study. However, because only one study reported this value, </w:t>
      </w:r>
      <w:r w:rsidRPr="002A715E">
        <w:rPr>
          <w:rFonts w:ascii="Helvetica" w:hAnsi="Helvetica" w:cs="Helvetica"/>
          <w:sz w:val="24"/>
          <w:szCs w:val="24"/>
        </w:rPr>
        <w:t>a qualitative and a quantitative dataset were created. T</w:t>
      </w:r>
      <w:r w:rsidRPr="00283A11">
        <w:rPr>
          <w:rFonts w:ascii="Helvetica" w:hAnsi="Helvetica" w:cs="Helvetica"/>
          <w:sz w:val="24"/>
          <w:szCs w:val="24"/>
        </w:rPr>
        <w:t xml:space="preserve">he former </w:t>
      </w:r>
      <w:r w:rsidRPr="00AB29E9">
        <w:rPr>
          <w:rFonts w:ascii="Helvetica" w:hAnsi="Helvetica" w:cs="Helvetica"/>
          <w:sz w:val="24"/>
          <w:szCs w:val="24"/>
        </w:rPr>
        <w:t>includes any measurement of a reproductive structure, and the latter compares reproductive structures under treatment against controls. These dataset</w:t>
      </w:r>
      <w:r>
        <w:rPr>
          <w:rFonts w:ascii="Helvetica" w:hAnsi="Helvetica" w:cs="Helvetica"/>
          <w:sz w:val="24"/>
          <w:szCs w:val="24"/>
        </w:rPr>
        <w:t>s</w:t>
      </w:r>
      <w:r w:rsidRPr="00AB29E9">
        <w:rPr>
          <w:rFonts w:ascii="Helvetica" w:hAnsi="Helvetica" w:cs="Helvetica"/>
          <w:sz w:val="24"/>
          <w:szCs w:val="24"/>
        </w:rPr>
        <w:t xml:space="preserve"> will result in an editorial paper describing research gaps of </w:t>
      </w:r>
      <w:r w:rsidRPr="00AB29E9">
        <w:rPr>
          <w:rFonts w:ascii="Helvetica" w:hAnsi="Helvetica" w:cs="Helvetica"/>
          <w:i/>
          <w:sz w:val="24"/>
          <w:szCs w:val="24"/>
        </w:rPr>
        <w:t>Cactaceae</w:t>
      </w:r>
      <w:r w:rsidRPr="00AB29E9">
        <w:rPr>
          <w:rFonts w:ascii="Helvetica" w:hAnsi="Helvetica" w:cs="Helvetica"/>
          <w:sz w:val="24"/>
          <w:szCs w:val="24"/>
        </w:rPr>
        <w:t xml:space="preserve"> reproductive studies and opportunities for agro-eco interdisciplinary work and a formal meta-analysis investigating allocation theory in </w:t>
      </w:r>
      <w:r w:rsidRPr="00AB29E9">
        <w:rPr>
          <w:rFonts w:ascii="Helvetica" w:hAnsi="Helvetica" w:cs="Helvetica"/>
          <w:i/>
          <w:sz w:val="24"/>
          <w:szCs w:val="24"/>
        </w:rPr>
        <w:t>Cactaceae</w:t>
      </w:r>
    </w:p>
    <w:p w14:paraId="5E3B00A3" w14:textId="621557AC" w:rsidR="00421C48" w:rsidRPr="00421C48" w:rsidRDefault="00421C48" w:rsidP="00421C48">
      <w:pPr>
        <w:rPr>
          <w:rFonts w:ascii="Helvetica" w:hAnsi="Helvetica" w:cs="Helvetica"/>
          <w:sz w:val="24"/>
          <w:szCs w:val="24"/>
        </w:rPr>
      </w:pPr>
      <w:r>
        <w:rPr>
          <w:noProof/>
        </w:rPr>
        <w:lastRenderedPageBreak/>
        <w:drawing>
          <wp:anchor distT="0" distB="0" distL="114300" distR="114300" simplePos="0" relativeHeight="251658240" behindDoc="0" locked="0" layoutInCell="1" allowOverlap="1" wp14:anchorId="6143B0EA" wp14:editId="28BC97CB">
            <wp:simplePos x="0" y="0"/>
            <wp:positionH relativeFrom="column">
              <wp:posOffset>398126</wp:posOffset>
            </wp:positionH>
            <wp:positionV relativeFrom="paragraph">
              <wp:posOffset>794027</wp:posOffset>
            </wp:positionV>
            <wp:extent cx="4619625" cy="3695700"/>
            <wp:effectExtent l="0" t="0" r="9525" b="0"/>
            <wp:wrapTopAndBottom/>
            <wp:docPr id="2"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421C48">
        <w:rPr>
          <w:rFonts w:ascii="Helvetica" w:hAnsi="Helvetica" w:cs="Helvetica"/>
          <w:sz w:val="24"/>
          <w:szCs w:val="24"/>
        </w:rPr>
        <w:t xml:space="preserve">Based on the data extracted </w:t>
      </w:r>
      <w:r w:rsidR="00BF09B4" w:rsidRPr="00421C48">
        <w:rPr>
          <w:rFonts w:ascii="Helvetica" w:hAnsi="Helvetica" w:cs="Helvetica"/>
          <w:sz w:val="24"/>
          <w:szCs w:val="24"/>
        </w:rPr>
        <w:t>now</w:t>
      </w:r>
      <w:r w:rsidRPr="00421C48">
        <w:rPr>
          <w:rFonts w:ascii="Helvetica" w:hAnsi="Helvetica" w:cs="Helvetica"/>
          <w:sz w:val="24"/>
          <w:szCs w:val="24"/>
        </w:rPr>
        <w:t>, fruit is the most frequently reported reproductive structure (Figure 2). While flowers are the most infrequently reported at this time, an inclusion of “flower*" in a new search will drastically increase this count.</w:t>
      </w:r>
      <w:r w:rsidRPr="00421C48">
        <w:rPr>
          <w:noProof/>
        </w:rPr>
        <w:t xml:space="preserve"> </w:t>
      </w:r>
    </w:p>
    <w:p w14:paraId="35E021D5" w14:textId="498A8310" w:rsidR="00421C48" w:rsidRPr="00421C48" w:rsidRDefault="00421C48" w:rsidP="00421C48">
      <w:pPr>
        <w:pStyle w:val="Caption"/>
        <w:rPr>
          <w:rFonts w:ascii="Helvetica" w:hAnsi="Helvetica" w:cs="Helvetica"/>
          <w:i w:val="0"/>
          <w:color w:val="auto"/>
          <w:sz w:val="24"/>
          <w:szCs w:val="24"/>
        </w:rPr>
      </w:pPr>
      <w:r w:rsidRPr="00421C48">
        <w:rPr>
          <w:rFonts w:ascii="Helvetica" w:hAnsi="Helvetica" w:cs="Helvetica"/>
          <w:i w:val="0"/>
          <w:color w:val="auto"/>
          <w:sz w:val="24"/>
          <w:szCs w:val="24"/>
        </w:rPr>
        <w:t xml:space="preserve">Figure 2: </w:t>
      </w:r>
      <w:r w:rsidR="002A715E">
        <w:rPr>
          <w:rFonts w:ascii="Helvetica" w:hAnsi="Helvetica" w:cs="Helvetica"/>
          <w:i w:val="0"/>
          <w:color w:val="auto"/>
          <w:sz w:val="24"/>
          <w:szCs w:val="24"/>
        </w:rPr>
        <w:t>The number of studies which report some metric of a reproductive structure (flower, fruit, or seed). Studies typically report on more than one reproductive structure.</w:t>
      </w:r>
    </w:p>
    <w:p w14:paraId="61A5EE16" w14:textId="4D132538" w:rsidR="00421C48" w:rsidRPr="004446BF" w:rsidRDefault="002A715E" w:rsidP="004446BF">
      <w:pPr>
        <w:rPr>
          <w:rFonts w:ascii="Helvetica" w:hAnsi="Helvetica" w:cs="Helvetica"/>
          <w:sz w:val="24"/>
          <w:szCs w:val="24"/>
        </w:rPr>
      </w:pPr>
      <w:r w:rsidRPr="004446BF">
        <w:rPr>
          <w:rFonts w:ascii="Helvetica" w:hAnsi="Helvetica" w:cs="Helvetica"/>
          <w:sz w:val="24"/>
          <w:szCs w:val="24"/>
        </w:rPr>
        <w:t>Studies on cactus reproduction are more prevalent and report more values in the Western Hemisphere</w:t>
      </w:r>
      <w:r>
        <w:rPr>
          <w:rFonts w:ascii="Helvetica" w:hAnsi="Helvetica" w:cs="Helvetica"/>
          <w:sz w:val="24"/>
          <w:szCs w:val="24"/>
        </w:rPr>
        <w:t>, where they are native excluding one species in Africa</w:t>
      </w:r>
      <w:r w:rsidRPr="004446BF">
        <w:rPr>
          <w:rFonts w:ascii="Helvetica" w:hAnsi="Helvetica" w:cs="Helvetica"/>
          <w:sz w:val="24"/>
          <w:szCs w:val="24"/>
        </w:rPr>
        <w:t xml:space="preserve"> </w:t>
      </w:r>
      <w:r w:rsidRPr="00421C48">
        <w:rPr>
          <w:rFonts w:ascii="Helvetica" w:hAnsi="Helvetica" w:cs="Helvetica"/>
          <w:sz w:val="24"/>
          <w:szCs w:val="24"/>
        </w:rPr>
        <w:t>(Cota-Sanchez and Bomfim-Patricio 2010)</w:t>
      </w:r>
      <w:r>
        <w:rPr>
          <w:rFonts w:ascii="Helvetica" w:hAnsi="Helvetica" w:cs="Helvetica"/>
          <w:sz w:val="24"/>
          <w:szCs w:val="24"/>
        </w:rPr>
        <w:t xml:space="preserve"> </w:t>
      </w:r>
      <w:r w:rsidRPr="004446BF">
        <w:rPr>
          <w:rFonts w:ascii="Helvetica" w:hAnsi="Helvetica" w:cs="Helvetica"/>
          <w:sz w:val="24"/>
          <w:szCs w:val="24"/>
        </w:rPr>
        <w:t>(Figure 3A). Cacti are found globally, but all occurrences in the Eastern Hemisphere are either agricultural or introduced populations (Figure 3B).</w:t>
      </w:r>
      <w:r>
        <w:rPr>
          <w:rFonts w:ascii="Helvetica" w:hAnsi="Helvetica" w:cs="Helvetica"/>
          <w:sz w:val="24"/>
          <w:szCs w:val="24"/>
        </w:rPr>
        <w:t xml:space="preserve"> </w:t>
      </w:r>
      <w:r w:rsidR="000157A0">
        <w:rPr>
          <w:rFonts w:ascii="Helvetica" w:hAnsi="Helvetica" w:cs="Helvetica"/>
          <w:sz w:val="24"/>
          <w:szCs w:val="24"/>
        </w:rPr>
        <w:t>F</w:t>
      </w:r>
      <w:r w:rsidR="00421C48" w:rsidRPr="00421C48">
        <w:rPr>
          <w:rFonts w:ascii="Helvetica" w:hAnsi="Helvetica" w:cs="Helvetica"/>
          <w:sz w:val="24"/>
          <w:szCs w:val="24"/>
        </w:rPr>
        <w:t>ield experiments are more likely to report more values per study</w:t>
      </w:r>
      <w:r w:rsidR="000157A0">
        <w:rPr>
          <w:rFonts w:ascii="Helvetica" w:hAnsi="Helvetica" w:cs="Helvetica"/>
          <w:sz w:val="24"/>
          <w:szCs w:val="24"/>
        </w:rPr>
        <w:t xml:space="preserve"> than agriculture experiments</w:t>
      </w:r>
      <w:r w:rsidR="00421C48" w:rsidRPr="00421C48">
        <w:rPr>
          <w:rFonts w:ascii="Helvetica" w:hAnsi="Helvetica" w:cs="Helvetica"/>
          <w:sz w:val="24"/>
          <w:szCs w:val="24"/>
        </w:rPr>
        <w:t xml:space="preserve"> (Figure 4</w:t>
      </w:r>
      <w:r w:rsidR="000157A0">
        <w:rPr>
          <w:rFonts w:ascii="Helvetica" w:hAnsi="Helvetica" w:cs="Helvetica"/>
          <w:sz w:val="24"/>
          <w:szCs w:val="24"/>
        </w:rPr>
        <w:t>A</w:t>
      </w:r>
      <w:r w:rsidR="00421C48" w:rsidRPr="00421C48">
        <w:rPr>
          <w:rFonts w:ascii="Helvetica" w:hAnsi="Helvetica" w:cs="Helvetica"/>
          <w:sz w:val="24"/>
          <w:szCs w:val="24"/>
        </w:rPr>
        <w:t>)</w:t>
      </w:r>
      <w:r w:rsidR="000157A0">
        <w:rPr>
          <w:rFonts w:ascii="Helvetica" w:hAnsi="Helvetica" w:cs="Helvetica"/>
          <w:sz w:val="24"/>
          <w:szCs w:val="24"/>
        </w:rPr>
        <w:t>, and m</w:t>
      </w:r>
      <w:r w:rsidR="000157A0" w:rsidRPr="00421C48">
        <w:rPr>
          <w:rFonts w:ascii="Helvetica" w:hAnsi="Helvetica" w:cs="Helvetica"/>
          <w:sz w:val="24"/>
          <w:szCs w:val="24"/>
        </w:rPr>
        <w:t>ost reported values and studies occur in field experiments</w:t>
      </w:r>
      <w:r w:rsidR="000157A0">
        <w:rPr>
          <w:rFonts w:ascii="Helvetica" w:hAnsi="Helvetica" w:cs="Helvetica"/>
          <w:sz w:val="24"/>
          <w:szCs w:val="24"/>
        </w:rPr>
        <w:t xml:space="preserve"> (Figure 4B).</w:t>
      </w:r>
    </w:p>
    <w:p w14:paraId="5B3ADED5" w14:textId="5E3D8513" w:rsidR="00421C48" w:rsidRDefault="009E75E5" w:rsidP="00F15681">
      <w:pPr>
        <w:jc w:val="center"/>
      </w:pPr>
      <w:r>
        <w:rPr>
          <w:noProof/>
        </w:rPr>
        <w:lastRenderedPageBreak/>
        <w:drawing>
          <wp:inline distT="0" distB="0" distL="0" distR="0" wp14:anchorId="7EEB51CC" wp14:editId="0AB2C8D0">
            <wp:extent cx="5205743" cy="6998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3083" cy="7062480"/>
                    </a:xfrm>
                    <a:prstGeom prst="rect">
                      <a:avLst/>
                    </a:prstGeom>
                  </pic:spPr>
                </pic:pic>
              </a:graphicData>
            </a:graphic>
          </wp:inline>
        </w:drawing>
      </w:r>
    </w:p>
    <w:p w14:paraId="6C289AC4" w14:textId="1B5A6F51"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Figure 3: </w:t>
      </w:r>
      <w:r w:rsidR="009A3BB0">
        <w:rPr>
          <w:rFonts w:ascii="Helvetica" w:hAnsi="Helvetica" w:cs="Helvetica"/>
          <w:sz w:val="24"/>
          <w:szCs w:val="24"/>
        </w:rPr>
        <w:t xml:space="preserve">Compare the map of all reported values in </w:t>
      </w:r>
      <w:r w:rsidR="009A3BB0">
        <w:rPr>
          <w:rFonts w:ascii="Helvetica" w:hAnsi="Helvetica" w:cs="Helvetica"/>
          <w:i/>
          <w:sz w:val="24"/>
          <w:szCs w:val="24"/>
        </w:rPr>
        <w:t>Cactaceae</w:t>
      </w:r>
      <w:r w:rsidR="009A3BB0">
        <w:rPr>
          <w:rFonts w:ascii="Helvetica" w:hAnsi="Helvetica" w:cs="Helvetica"/>
          <w:sz w:val="24"/>
          <w:szCs w:val="24"/>
        </w:rPr>
        <w:t xml:space="preserve"> allocation studies (Figure 3A) to the map of all occurrences of both native and nonnative </w:t>
      </w:r>
      <w:r w:rsidR="009A3BB0">
        <w:rPr>
          <w:rFonts w:ascii="Helvetica" w:hAnsi="Helvetica" w:cs="Helvetica"/>
          <w:i/>
          <w:sz w:val="24"/>
          <w:szCs w:val="24"/>
        </w:rPr>
        <w:t xml:space="preserve">Cactaceae </w:t>
      </w:r>
      <w:r w:rsidR="009A3BB0">
        <w:rPr>
          <w:rFonts w:ascii="Helvetica" w:hAnsi="Helvetica" w:cs="Helvetica"/>
          <w:sz w:val="24"/>
          <w:szCs w:val="24"/>
        </w:rPr>
        <w:t>individuals, globally (Figure 4A).</w:t>
      </w:r>
    </w:p>
    <w:p w14:paraId="79271A4B" w14:textId="77777777" w:rsidR="004446BF" w:rsidRDefault="004446BF" w:rsidP="00421C48"/>
    <w:p w14:paraId="13D13D52" w14:textId="26A579C9" w:rsidR="004446BF" w:rsidRDefault="00F15681" w:rsidP="00F15681">
      <w:pPr>
        <w:jc w:val="center"/>
      </w:pPr>
      <w:r>
        <w:rPr>
          <w:noProof/>
        </w:rPr>
        <w:lastRenderedPageBreak/>
        <w:drawing>
          <wp:inline distT="0" distB="0" distL="0" distR="0" wp14:anchorId="353DE35F" wp14:editId="5ECFF178">
            <wp:extent cx="6449128" cy="427323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58594" cy="4279508"/>
                    </a:xfrm>
                    <a:prstGeom prst="rect">
                      <a:avLst/>
                    </a:prstGeom>
                  </pic:spPr>
                </pic:pic>
              </a:graphicData>
            </a:graphic>
          </wp:inline>
        </w:drawing>
      </w:r>
    </w:p>
    <w:p w14:paraId="5276FA90" w14:textId="5FFD1BFF" w:rsidR="004446BF" w:rsidRDefault="004446BF" w:rsidP="00AB29E9">
      <w:pPr>
        <w:pStyle w:val="BodyText"/>
      </w:pPr>
      <w:r w:rsidRPr="004446BF">
        <w:rPr>
          <w:rFonts w:ascii="Helvetica" w:hAnsi="Helvetica" w:cs="Helvetica"/>
          <w:sz w:val="24"/>
          <w:szCs w:val="24"/>
        </w:rPr>
        <w:t xml:space="preserve">Figure 4: </w:t>
      </w:r>
      <w:r w:rsidR="00C53603">
        <w:rPr>
          <w:rFonts w:ascii="Helvetica" w:hAnsi="Helvetica" w:cs="Helvetica"/>
          <w:sz w:val="24"/>
          <w:szCs w:val="24"/>
        </w:rPr>
        <w:t xml:space="preserve">Data </w:t>
      </w:r>
      <w:r w:rsidR="000157A0">
        <w:rPr>
          <w:rFonts w:ascii="Helvetica" w:hAnsi="Helvetica" w:cs="Helvetica"/>
          <w:sz w:val="24"/>
          <w:szCs w:val="24"/>
        </w:rPr>
        <w:t>extracted from the systematic review describing frequency of</w:t>
      </w:r>
      <w:r w:rsidR="00C53603">
        <w:rPr>
          <w:rFonts w:ascii="Helvetica" w:hAnsi="Helvetica" w:cs="Helvetica"/>
          <w:sz w:val="24"/>
          <w:szCs w:val="24"/>
        </w:rPr>
        <w:t xml:space="preserve"> </w:t>
      </w:r>
      <w:r w:rsidR="000157A0">
        <w:rPr>
          <w:rFonts w:ascii="Helvetica" w:hAnsi="Helvetica" w:cs="Helvetica"/>
          <w:sz w:val="24"/>
          <w:szCs w:val="24"/>
        </w:rPr>
        <w:t xml:space="preserve">the number of reported values for field versus agricultural experiments (Figure 4A), and the number of </w:t>
      </w:r>
      <w:r w:rsidR="008E41BD">
        <w:rPr>
          <w:rFonts w:ascii="Helvetica" w:hAnsi="Helvetica" w:cs="Helvetica"/>
          <w:sz w:val="24"/>
          <w:szCs w:val="24"/>
        </w:rPr>
        <w:t>fields</w:t>
      </w:r>
      <w:r w:rsidR="000157A0">
        <w:rPr>
          <w:rFonts w:ascii="Helvetica" w:hAnsi="Helvetica" w:cs="Helvetica"/>
          <w:sz w:val="24"/>
          <w:szCs w:val="24"/>
        </w:rPr>
        <w:t xml:space="preserve"> versus agricultural studies (Figure 4B). </w:t>
      </w:r>
    </w:p>
    <w:p w14:paraId="7AE97C09" w14:textId="6A48653F" w:rsidR="004446BF" w:rsidRDefault="004446BF" w:rsidP="00421C48"/>
    <w:p w14:paraId="76610504" w14:textId="342F986B" w:rsidR="004446BF" w:rsidRDefault="000157A0" w:rsidP="00421C48">
      <w:r>
        <w:t xml:space="preserve"> </w:t>
      </w:r>
    </w:p>
    <w:p w14:paraId="3DB3CE81" w14:textId="36060F1F" w:rsidR="004446BF" w:rsidRDefault="004446BF" w:rsidP="00421C48"/>
    <w:p w14:paraId="217EE417" w14:textId="1C01194E" w:rsidR="004446BF" w:rsidRDefault="004446BF" w:rsidP="00421C48"/>
    <w:p w14:paraId="71347BBB" w14:textId="057BB032" w:rsidR="004446BF" w:rsidRDefault="004446BF" w:rsidP="00421C48"/>
    <w:p w14:paraId="752319FF" w14:textId="34AD3C0F" w:rsidR="004446BF" w:rsidRDefault="004446BF" w:rsidP="00421C48"/>
    <w:p w14:paraId="74E5D4CD" w14:textId="3021B602" w:rsidR="0089396B" w:rsidRDefault="0089396B" w:rsidP="00421C48"/>
    <w:p w14:paraId="1850362F" w14:textId="583B592D" w:rsidR="0089396B" w:rsidRDefault="0089396B" w:rsidP="00421C48"/>
    <w:p w14:paraId="77D904B6" w14:textId="5B96B380" w:rsidR="0089396B" w:rsidRDefault="0089396B" w:rsidP="00421C48"/>
    <w:p w14:paraId="3F71193B" w14:textId="77777777" w:rsidR="0089396B" w:rsidRDefault="0089396B" w:rsidP="00421C48"/>
    <w:p w14:paraId="1B8DD9CB" w14:textId="18703DC9" w:rsidR="004446BF" w:rsidRDefault="004446BF" w:rsidP="00421C48"/>
    <w:p w14:paraId="1685BD30" w14:textId="6327DB57" w:rsidR="004446BF" w:rsidRPr="00AB29E9" w:rsidRDefault="004446BF" w:rsidP="00421C48">
      <w:pPr>
        <w:rPr>
          <w:rFonts w:ascii="Helvetica" w:hAnsi="Helvetica" w:cs="Helvetica"/>
          <w:sz w:val="40"/>
          <w:szCs w:val="40"/>
        </w:rPr>
      </w:pPr>
      <w:r w:rsidRPr="00AB29E9">
        <w:rPr>
          <w:rFonts w:ascii="Helvetica" w:hAnsi="Helvetica" w:cs="Helvetica"/>
          <w:sz w:val="40"/>
          <w:szCs w:val="40"/>
        </w:rPr>
        <w:lastRenderedPageBreak/>
        <w:t>Chapter 2</w:t>
      </w:r>
    </w:p>
    <w:p w14:paraId="0AEE13F4" w14:textId="227FC413" w:rsidR="00EF1AC3" w:rsidRPr="00AB29E9" w:rsidRDefault="004446BF" w:rsidP="00421C48">
      <w:pPr>
        <w:rPr>
          <w:rFonts w:ascii="Helvetica" w:hAnsi="Helvetica" w:cs="Helvetica"/>
          <w:sz w:val="32"/>
          <w:szCs w:val="32"/>
        </w:rPr>
      </w:pPr>
      <w:r w:rsidRPr="00AB29E9">
        <w:rPr>
          <w:rFonts w:ascii="Helvetica" w:hAnsi="Helvetica" w:cs="Helvetica"/>
          <w:sz w:val="32"/>
          <w:szCs w:val="32"/>
        </w:rPr>
        <w:t xml:space="preserve">Linking Avian Double Mutualistic Interactions to </w:t>
      </w:r>
      <w:r w:rsidRPr="00AB29E9">
        <w:rPr>
          <w:rFonts w:ascii="Helvetica" w:hAnsi="Helvetica" w:cs="Helvetica"/>
          <w:i/>
          <w:sz w:val="32"/>
          <w:szCs w:val="32"/>
        </w:rPr>
        <w:t xml:space="preserve">Cactaceae </w:t>
      </w:r>
      <w:r w:rsidRPr="00AB29E9">
        <w:rPr>
          <w:rFonts w:ascii="Helvetica" w:hAnsi="Helvetica" w:cs="Helvetica"/>
          <w:sz w:val="32"/>
          <w:szCs w:val="32"/>
        </w:rPr>
        <w:t>Seed Dispersal and Facilitation</w:t>
      </w:r>
    </w:p>
    <w:p w14:paraId="020C0746" w14:textId="73EE3D43" w:rsidR="00686119" w:rsidRPr="005063AB" w:rsidRDefault="00686119" w:rsidP="004446BF">
      <w:pPr>
        <w:pStyle w:val="FirstParagraph"/>
        <w:rPr>
          <w:rFonts w:ascii="Helvetica" w:hAnsi="Helvetica" w:cs="Helvetica"/>
        </w:rPr>
      </w:pPr>
      <w:r>
        <w:rPr>
          <w:rFonts w:ascii="Helvetica" w:hAnsi="Helvetica" w:cs="Helvetica"/>
        </w:rPr>
        <w:t xml:space="preserve">Progress to Date: Having completed the preliminary cactus size and health survey, we have decided to </w:t>
      </w:r>
      <w:r w:rsidR="005063AB">
        <w:rPr>
          <w:rFonts w:ascii="Helvetica" w:hAnsi="Helvetica" w:cs="Helvetica"/>
        </w:rPr>
        <w:t xml:space="preserve">complete more hours of observation for one species of cactus, </w:t>
      </w:r>
      <w:r w:rsidR="005063AB">
        <w:rPr>
          <w:rFonts w:ascii="Helvetica" w:hAnsi="Helvetica" w:cs="Helvetica"/>
          <w:i/>
        </w:rPr>
        <w:t xml:space="preserve">Cylindropuntia acanthocarpa. </w:t>
      </w:r>
      <w:r w:rsidR="005063AB">
        <w:rPr>
          <w:rFonts w:ascii="Helvetica" w:hAnsi="Helvetica" w:cs="Helvetica"/>
        </w:rPr>
        <w:t xml:space="preserve">Instead of collecting audio recording in concurrence with focal observations, we will use omnidirectional microphones to record site-wide bird calls. Additionally, we have added two protocols for Joy Sampling, which will provide us with site-wide bird metrics. We have refined our hypothesis and predictions and have </w:t>
      </w:r>
      <w:r w:rsidR="00D71EAA">
        <w:rPr>
          <w:rFonts w:ascii="Helvetica" w:hAnsi="Helvetica" w:cs="Helvetica"/>
        </w:rPr>
        <w:t>procured</w:t>
      </w:r>
      <w:r w:rsidR="005063AB">
        <w:rPr>
          <w:rFonts w:ascii="Helvetica" w:hAnsi="Helvetica" w:cs="Helvetica"/>
        </w:rPr>
        <w:t xml:space="preserve"> all equipment and accommodations. </w:t>
      </w:r>
    </w:p>
    <w:p w14:paraId="0176F392" w14:textId="65D39BC7" w:rsidR="004446BF" w:rsidRPr="004446BF" w:rsidRDefault="004446BF" w:rsidP="004446BF">
      <w:pPr>
        <w:pStyle w:val="FirstParagraph"/>
        <w:rPr>
          <w:rFonts w:ascii="Helvetica" w:hAnsi="Helvetica" w:cs="Helvetica"/>
        </w:rPr>
      </w:pPr>
      <w:r w:rsidRPr="004446BF">
        <w:rPr>
          <w:rFonts w:ascii="Helvetica" w:hAnsi="Helvetica" w:cs="Helvetica"/>
        </w:rPr>
        <w:t xml:space="preserve">Purpose: The aim of this study is to determine the </w:t>
      </w:r>
      <w:r w:rsidR="00283A11">
        <w:rPr>
          <w:rFonts w:ascii="Helvetica" w:hAnsi="Helvetica" w:cs="Helvetica"/>
        </w:rPr>
        <w:t>magnitude</w:t>
      </w:r>
      <w:r w:rsidR="00DF7356">
        <w:rPr>
          <w:rFonts w:ascii="Helvetica" w:hAnsi="Helvetica" w:cs="Helvetica"/>
        </w:rPr>
        <w:t xml:space="preserve"> and frequency</w:t>
      </w:r>
      <w:r w:rsidR="00547D6B" w:rsidRPr="004446BF">
        <w:rPr>
          <w:rFonts w:ascii="Helvetica" w:hAnsi="Helvetica" w:cs="Helvetica"/>
        </w:rPr>
        <w:t xml:space="preserve"> </w:t>
      </w:r>
      <w:r w:rsidRPr="004446BF">
        <w:rPr>
          <w:rFonts w:ascii="Helvetica" w:hAnsi="Helvetica" w:cs="Helvetica"/>
        </w:rPr>
        <w:t>of double mutualistic interaction</w:t>
      </w:r>
      <w:r w:rsidR="00DF7356">
        <w:rPr>
          <w:rFonts w:ascii="Helvetica" w:hAnsi="Helvetica" w:cs="Helvetica"/>
        </w:rPr>
        <w:t>s</w:t>
      </w:r>
      <w:r w:rsidRPr="004446BF">
        <w:rPr>
          <w:rFonts w:ascii="Helvetica" w:hAnsi="Helvetica" w:cs="Helvetica"/>
        </w:rPr>
        <w:t xml:space="preserve"> between birds and a foundational species of cactus based on morphological characteristics of cactus </w:t>
      </w:r>
      <w:r w:rsidR="008E41BD" w:rsidRPr="004446BF">
        <w:rPr>
          <w:rFonts w:ascii="Helvetica" w:hAnsi="Helvetica" w:cs="Helvetica"/>
        </w:rPr>
        <w:t>individuals.</w:t>
      </w:r>
    </w:p>
    <w:p w14:paraId="4B6AE481" w14:textId="5F17C4B0"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Research Questions: Are </w:t>
      </w:r>
      <w:r w:rsidR="00174285">
        <w:rPr>
          <w:rFonts w:ascii="Helvetica" w:hAnsi="Helvetica" w:cs="Helvetica"/>
          <w:sz w:val="24"/>
          <w:szCs w:val="24"/>
        </w:rPr>
        <w:t xml:space="preserve">different </w:t>
      </w:r>
      <w:r w:rsidRPr="004446BF">
        <w:rPr>
          <w:rFonts w:ascii="Helvetica" w:hAnsi="Helvetica" w:cs="Helvetica"/>
          <w:sz w:val="24"/>
          <w:szCs w:val="24"/>
        </w:rPr>
        <w:t xml:space="preserve">reproductive structures of cacti correlated with </w:t>
      </w:r>
      <w:r w:rsidR="007214A8">
        <w:rPr>
          <w:rFonts w:ascii="Helvetica" w:hAnsi="Helvetica" w:cs="Helvetica"/>
          <w:sz w:val="24"/>
          <w:szCs w:val="24"/>
        </w:rPr>
        <w:t>one another</w:t>
      </w:r>
      <w:r w:rsidR="007214A8" w:rsidRPr="004446BF">
        <w:rPr>
          <w:rFonts w:ascii="Helvetica" w:hAnsi="Helvetica" w:cs="Helvetica"/>
          <w:sz w:val="24"/>
          <w:szCs w:val="24"/>
        </w:rPr>
        <w:t xml:space="preserve"> </w:t>
      </w:r>
      <w:r w:rsidRPr="004446BF">
        <w:rPr>
          <w:rFonts w:ascii="Helvetica" w:hAnsi="Helvetica" w:cs="Helvetica"/>
          <w:sz w:val="24"/>
          <w:szCs w:val="24"/>
        </w:rPr>
        <w:t xml:space="preserve">or with </w:t>
      </w:r>
      <w:r w:rsidRPr="004446BF">
        <w:rPr>
          <w:rFonts w:ascii="Helvetica" w:hAnsi="Helvetica" w:cs="Helvetica"/>
          <w:i/>
          <w:sz w:val="24"/>
          <w:szCs w:val="24"/>
        </w:rPr>
        <w:t>Cylindropuntia acanthocarpa</w:t>
      </w:r>
      <w:r w:rsidRPr="004446BF">
        <w:rPr>
          <w:rFonts w:ascii="Helvetica" w:hAnsi="Helvetica" w:cs="Helvetica"/>
          <w:sz w:val="24"/>
          <w:szCs w:val="24"/>
        </w:rPr>
        <w:t xml:space="preserve"> </w:t>
      </w:r>
      <w:r w:rsidR="00BF1CC5">
        <w:rPr>
          <w:rFonts w:ascii="Helvetica" w:hAnsi="Helvetica" w:cs="Helvetica"/>
          <w:sz w:val="24"/>
          <w:szCs w:val="24"/>
        </w:rPr>
        <w:t xml:space="preserve">estimated plant </w:t>
      </w:r>
      <w:r w:rsidRPr="004446BF">
        <w:rPr>
          <w:rFonts w:ascii="Helvetica" w:hAnsi="Helvetica" w:cs="Helvetica"/>
          <w:sz w:val="24"/>
          <w:szCs w:val="24"/>
        </w:rPr>
        <w:t>volume</w:t>
      </w:r>
      <w:r w:rsidR="00BF1CC5">
        <w:rPr>
          <w:rFonts w:ascii="Helvetica" w:hAnsi="Helvetica" w:cs="Helvetica"/>
          <w:sz w:val="24"/>
          <w:szCs w:val="24"/>
        </w:rPr>
        <w:t>s</w:t>
      </w:r>
      <w:r w:rsidRPr="004446BF">
        <w:rPr>
          <w:rFonts w:ascii="Helvetica" w:hAnsi="Helvetica" w:cs="Helvetica"/>
          <w:sz w:val="24"/>
          <w:szCs w:val="24"/>
        </w:rPr>
        <w:t xml:space="preserve">? What </w:t>
      </w:r>
      <w:r w:rsidR="002B77B1">
        <w:rPr>
          <w:rFonts w:ascii="Helvetica" w:hAnsi="Helvetica" w:cs="Helvetica"/>
          <w:sz w:val="24"/>
          <w:szCs w:val="24"/>
        </w:rPr>
        <w:t>a</w:t>
      </w:r>
      <w:r w:rsidRPr="004446BF">
        <w:rPr>
          <w:rFonts w:ascii="Helvetica" w:hAnsi="Helvetica" w:cs="Helvetica"/>
          <w:sz w:val="24"/>
          <w:szCs w:val="24"/>
        </w:rPr>
        <w:t xml:space="preserve">vian communities are associated with </w:t>
      </w:r>
      <w:r w:rsidRPr="004446BF">
        <w:rPr>
          <w:rFonts w:ascii="Helvetica" w:hAnsi="Helvetica" w:cs="Helvetica"/>
          <w:i/>
          <w:sz w:val="24"/>
          <w:szCs w:val="24"/>
        </w:rPr>
        <w:t>C. acanthocarpa</w:t>
      </w:r>
      <w:r w:rsidRPr="004446BF">
        <w:rPr>
          <w:rFonts w:ascii="Helvetica" w:hAnsi="Helvetica" w:cs="Helvetica"/>
          <w:sz w:val="24"/>
          <w:szCs w:val="24"/>
        </w:rPr>
        <w:t xml:space="preserve">? How </w:t>
      </w:r>
      <w:r w:rsidR="00115D46">
        <w:rPr>
          <w:rFonts w:ascii="Helvetica" w:hAnsi="Helvetica" w:cs="Helvetica"/>
          <w:sz w:val="24"/>
          <w:szCs w:val="24"/>
        </w:rPr>
        <w:t>frequent</w:t>
      </w:r>
      <w:r w:rsidR="00115D46" w:rsidRPr="004446BF">
        <w:rPr>
          <w:rFonts w:ascii="Helvetica" w:hAnsi="Helvetica" w:cs="Helvetica"/>
          <w:sz w:val="24"/>
          <w:szCs w:val="24"/>
        </w:rPr>
        <w:t xml:space="preserve"> </w:t>
      </w:r>
      <w:r w:rsidRPr="004446BF">
        <w:rPr>
          <w:rFonts w:ascii="Helvetica" w:hAnsi="Helvetica" w:cs="Helvetica"/>
          <w:sz w:val="24"/>
          <w:szCs w:val="24"/>
        </w:rPr>
        <w:t>are Avian-</w:t>
      </w:r>
      <w:r w:rsidRPr="004446BF">
        <w:rPr>
          <w:rFonts w:ascii="Helvetica" w:hAnsi="Helvetica" w:cs="Helvetica"/>
          <w:i/>
          <w:sz w:val="24"/>
          <w:szCs w:val="24"/>
        </w:rPr>
        <w:t>C. acanthocarpa</w:t>
      </w:r>
      <w:r w:rsidRPr="004446BF">
        <w:rPr>
          <w:rFonts w:ascii="Helvetica" w:hAnsi="Helvetica" w:cs="Helvetica"/>
          <w:sz w:val="24"/>
          <w:szCs w:val="24"/>
        </w:rPr>
        <w:t xml:space="preserve"> double mutualistic </w:t>
      </w:r>
      <w:r w:rsidR="008E41BD" w:rsidRPr="004446BF">
        <w:rPr>
          <w:rFonts w:ascii="Helvetica" w:hAnsi="Helvetica" w:cs="Helvetica"/>
          <w:sz w:val="24"/>
          <w:szCs w:val="24"/>
        </w:rPr>
        <w:t>interactions?</w:t>
      </w:r>
    </w:p>
    <w:p w14:paraId="5ECD191B" w14:textId="1FD24175"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Hypothesis: </w:t>
      </w:r>
      <w:r w:rsidRPr="004446BF">
        <w:rPr>
          <w:rFonts w:ascii="Helvetica" w:hAnsi="Helvetica" w:cs="Helvetica"/>
          <w:i/>
          <w:sz w:val="24"/>
          <w:szCs w:val="24"/>
        </w:rPr>
        <w:t>C</w:t>
      </w:r>
      <w:r w:rsidR="009020F8">
        <w:rPr>
          <w:rFonts w:ascii="Helvetica" w:hAnsi="Helvetica" w:cs="Helvetica"/>
          <w:i/>
          <w:sz w:val="24"/>
          <w:szCs w:val="24"/>
        </w:rPr>
        <w:t>actaceae</w:t>
      </w:r>
      <w:r w:rsidRPr="004446BF">
        <w:rPr>
          <w:rFonts w:ascii="Helvetica" w:hAnsi="Helvetica" w:cs="Helvetica"/>
          <w:sz w:val="24"/>
          <w:szCs w:val="24"/>
        </w:rPr>
        <w:t xml:space="preserve"> </w:t>
      </w:r>
      <w:r w:rsidR="00F44B88">
        <w:rPr>
          <w:rFonts w:ascii="Helvetica" w:hAnsi="Helvetica" w:cs="Helvetica"/>
          <w:sz w:val="24"/>
          <w:szCs w:val="24"/>
        </w:rPr>
        <w:t xml:space="preserve">individuals that compromise on allocation to reproductive and non-reproductive structures are double </w:t>
      </w:r>
      <w:commentRangeStart w:id="20"/>
      <w:r w:rsidR="00F44B88">
        <w:rPr>
          <w:rFonts w:ascii="Helvetica" w:hAnsi="Helvetica" w:cs="Helvetica"/>
          <w:sz w:val="24"/>
          <w:szCs w:val="24"/>
        </w:rPr>
        <w:t>mutualistically</w:t>
      </w:r>
      <w:commentRangeEnd w:id="20"/>
      <w:r w:rsidR="00E263BE">
        <w:rPr>
          <w:rStyle w:val="CommentReference"/>
        </w:rPr>
        <w:commentReference w:id="20"/>
      </w:r>
      <w:r w:rsidR="00F44B88">
        <w:rPr>
          <w:rFonts w:ascii="Helvetica" w:hAnsi="Helvetica" w:cs="Helvetica"/>
          <w:sz w:val="24"/>
          <w:szCs w:val="24"/>
        </w:rPr>
        <w:t xml:space="preserve"> facilitated by avian nect</w:t>
      </w:r>
      <w:r w:rsidR="0031721F">
        <w:rPr>
          <w:rFonts w:ascii="Helvetica" w:hAnsi="Helvetica" w:cs="Helvetica"/>
          <w:sz w:val="24"/>
          <w:szCs w:val="24"/>
        </w:rPr>
        <w:t>ar</w:t>
      </w:r>
      <w:r w:rsidR="00F44B88">
        <w:rPr>
          <w:rFonts w:ascii="Helvetica" w:hAnsi="Helvetica" w:cs="Helvetica"/>
          <w:sz w:val="24"/>
          <w:szCs w:val="24"/>
        </w:rPr>
        <w:t>ivores and frugivores</w:t>
      </w:r>
      <w:r w:rsidR="00126DBD">
        <w:rPr>
          <w:rFonts w:ascii="Helvetica" w:hAnsi="Helvetica" w:cs="Helvetica"/>
          <w:sz w:val="24"/>
          <w:szCs w:val="24"/>
        </w:rPr>
        <w:t xml:space="preserve">. </w:t>
      </w:r>
    </w:p>
    <w:p w14:paraId="53C0FBB5" w14:textId="77777777" w:rsidR="0071607D"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Predictions: </w:t>
      </w:r>
    </w:p>
    <w:p w14:paraId="7487C84B" w14:textId="0BFDC99B" w:rsidR="0071607D" w:rsidRDefault="004446BF" w:rsidP="00AB29E9">
      <w:pPr>
        <w:pStyle w:val="BodyText"/>
        <w:numPr>
          <w:ilvl w:val="0"/>
          <w:numId w:val="1"/>
        </w:numPr>
        <w:rPr>
          <w:rFonts w:ascii="Helvetica" w:hAnsi="Helvetica" w:cs="Helvetica"/>
          <w:sz w:val="24"/>
          <w:szCs w:val="24"/>
        </w:rPr>
      </w:pPr>
      <w:r w:rsidRPr="004446BF">
        <w:rPr>
          <w:rFonts w:ascii="Helvetica" w:hAnsi="Helvetica" w:cs="Helvetica"/>
          <w:sz w:val="24"/>
          <w:szCs w:val="24"/>
        </w:rPr>
        <w:t xml:space="preserve">Flower and fruit production will be positively correlated, but cactus </w:t>
      </w:r>
      <w:r w:rsidR="00DF7356">
        <w:rPr>
          <w:rFonts w:ascii="Helvetica" w:hAnsi="Helvetica" w:cs="Helvetica"/>
          <w:sz w:val="24"/>
          <w:szCs w:val="24"/>
        </w:rPr>
        <w:t>height/</w:t>
      </w:r>
      <w:r w:rsidRPr="004446BF">
        <w:rPr>
          <w:rFonts w:ascii="Helvetica" w:hAnsi="Helvetica" w:cs="Helvetica"/>
          <w:sz w:val="24"/>
          <w:szCs w:val="24"/>
        </w:rPr>
        <w:t xml:space="preserve">volume and reproductive output will be negatively correlated. </w:t>
      </w:r>
    </w:p>
    <w:p w14:paraId="38D33C8C" w14:textId="2711AA0B" w:rsidR="00833EBC" w:rsidRDefault="00126DBD" w:rsidP="00AB29E9">
      <w:pPr>
        <w:pStyle w:val="BodyText"/>
        <w:numPr>
          <w:ilvl w:val="0"/>
          <w:numId w:val="1"/>
        </w:numPr>
        <w:rPr>
          <w:rFonts w:ascii="Helvetica" w:hAnsi="Helvetica" w:cs="Helvetica"/>
          <w:sz w:val="24"/>
          <w:szCs w:val="24"/>
        </w:rPr>
      </w:pPr>
      <w:r>
        <w:rPr>
          <w:rFonts w:ascii="Helvetica" w:hAnsi="Helvetica" w:cs="Helvetica"/>
          <w:sz w:val="24"/>
          <w:szCs w:val="24"/>
        </w:rPr>
        <w:t>Bird</w:t>
      </w:r>
      <w:r w:rsidR="004446BF" w:rsidRPr="004446BF">
        <w:rPr>
          <w:rFonts w:ascii="Helvetica" w:hAnsi="Helvetica" w:cs="Helvetica"/>
          <w:sz w:val="24"/>
          <w:szCs w:val="24"/>
        </w:rPr>
        <w:t xml:space="preserve"> visitation rates are dependent on cactus morphological characteristics</w:t>
      </w:r>
      <w:r w:rsidR="00F44B88">
        <w:rPr>
          <w:rFonts w:ascii="Helvetica" w:hAnsi="Helvetica" w:cs="Helvetica"/>
          <w:sz w:val="24"/>
          <w:szCs w:val="24"/>
        </w:rPr>
        <w:t xml:space="preserve">, with </w:t>
      </w:r>
      <w:r w:rsidR="001B3199">
        <w:rPr>
          <w:rFonts w:ascii="Helvetica" w:hAnsi="Helvetica" w:cs="Helvetica"/>
          <w:sz w:val="24"/>
          <w:szCs w:val="24"/>
        </w:rPr>
        <w:t>intermediately</w:t>
      </w:r>
      <w:r w:rsidR="00F44B88">
        <w:rPr>
          <w:rFonts w:ascii="Helvetica" w:hAnsi="Helvetica" w:cs="Helvetica"/>
          <w:sz w:val="24"/>
          <w:szCs w:val="24"/>
        </w:rPr>
        <w:t xml:space="preserve"> sized cacti with </w:t>
      </w:r>
      <w:commentRangeStart w:id="21"/>
      <w:r w:rsidR="00CB2F18">
        <w:rPr>
          <w:rFonts w:ascii="Helvetica" w:hAnsi="Helvetica" w:cs="Helvetica"/>
          <w:sz w:val="24"/>
          <w:szCs w:val="24"/>
        </w:rPr>
        <w:t>intermediate</w:t>
      </w:r>
      <w:commentRangeEnd w:id="21"/>
      <w:r w:rsidR="00E263BE">
        <w:rPr>
          <w:rStyle w:val="CommentReference"/>
        </w:rPr>
        <w:commentReference w:id="21"/>
      </w:r>
      <w:r w:rsidR="00F44B88">
        <w:rPr>
          <w:rFonts w:ascii="Helvetica" w:hAnsi="Helvetica" w:cs="Helvetica"/>
          <w:sz w:val="24"/>
          <w:szCs w:val="24"/>
        </w:rPr>
        <w:t xml:space="preserve"> reproductive output</w:t>
      </w:r>
      <w:r w:rsidR="00AE28B0">
        <w:rPr>
          <w:rFonts w:ascii="Helvetica" w:hAnsi="Helvetica" w:cs="Helvetica"/>
          <w:sz w:val="24"/>
          <w:szCs w:val="24"/>
        </w:rPr>
        <w:t xml:space="preserve"> (</w:t>
      </w:r>
      <w:r w:rsidR="00CB2F18">
        <w:rPr>
          <w:rFonts w:ascii="Helvetica" w:hAnsi="Helvetica" w:cs="Helvetica"/>
          <w:sz w:val="24"/>
          <w:szCs w:val="24"/>
        </w:rPr>
        <w:t>intermediate</w:t>
      </w:r>
      <w:r w:rsidR="00BC32CD">
        <w:rPr>
          <w:rFonts w:ascii="Helvetica" w:hAnsi="Helvetica" w:cs="Helvetica"/>
          <w:sz w:val="24"/>
          <w:szCs w:val="24"/>
        </w:rPr>
        <w:t xml:space="preserve"> being defined as 1 standard deviation from the mean)</w:t>
      </w:r>
      <w:r w:rsidR="00F44B88">
        <w:rPr>
          <w:rFonts w:ascii="Helvetica" w:hAnsi="Helvetica" w:cs="Helvetica"/>
          <w:sz w:val="24"/>
          <w:szCs w:val="24"/>
        </w:rPr>
        <w:t xml:space="preserve"> drawing the most </w:t>
      </w:r>
      <w:r>
        <w:rPr>
          <w:rFonts w:ascii="Helvetica" w:hAnsi="Helvetica" w:cs="Helvetica"/>
          <w:sz w:val="24"/>
          <w:szCs w:val="24"/>
        </w:rPr>
        <w:t xml:space="preserve">avian </w:t>
      </w:r>
      <w:r w:rsidR="00F44B88">
        <w:rPr>
          <w:rFonts w:ascii="Helvetica" w:hAnsi="Helvetica" w:cs="Helvetica"/>
          <w:sz w:val="24"/>
          <w:szCs w:val="24"/>
        </w:rPr>
        <w:t xml:space="preserve">nectarivores and frugivores. </w:t>
      </w:r>
    </w:p>
    <w:p w14:paraId="5CA1CB66" w14:textId="2B1DF786" w:rsidR="00115D46" w:rsidRDefault="00126DBD" w:rsidP="00AB29E9">
      <w:pPr>
        <w:pStyle w:val="BodyText"/>
        <w:numPr>
          <w:ilvl w:val="0"/>
          <w:numId w:val="1"/>
        </w:numPr>
        <w:rPr>
          <w:rFonts w:ascii="Helvetica" w:hAnsi="Helvetica" w:cs="Helvetica"/>
          <w:sz w:val="24"/>
          <w:szCs w:val="24"/>
        </w:rPr>
      </w:pPr>
      <w:proofErr w:type="spellStart"/>
      <w:r>
        <w:rPr>
          <w:rFonts w:ascii="Helvetica" w:hAnsi="Helvetica" w:cs="Helvetica"/>
          <w:i/>
          <w:sz w:val="24"/>
          <w:szCs w:val="24"/>
        </w:rPr>
        <w:t>Cylindropuntia</w:t>
      </w:r>
      <w:proofErr w:type="spellEnd"/>
      <w:r>
        <w:rPr>
          <w:rFonts w:ascii="Helvetica" w:hAnsi="Helvetica" w:cs="Helvetica"/>
          <w:i/>
          <w:sz w:val="24"/>
          <w:szCs w:val="24"/>
        </w:rPr>
        <w:t xml:space="preserve"> </w:t>
      </w:r>
      <w:proofErr w:type="spellStart"/>
      <w:r>
        <w:rPr>
          <w:rFonts w:ascii="Helvetica" w:hAnsi="Helvetica" w:cs="Helvetica"/>
          <w:i/>
          <w:sz w:val="24"/>
          <w:szCs w:val="24"/>
        </w:rPr>
        <w:t>acanthocarpa</w:t>
      </w:r>
      <w:proofErr w:type="spellEnd"/>
      <w:r>
        <w:rPr>
          <w:rFonts w:ascii="Helvetica" w:hAnsi="Helvetica" w:cs="Helvetica"/>
          <w:i/>
          <w:sz w:val="24"/>
          <w:szCs w:val="24"/>
        </w:rPr>
        <w:t xml:space="preserve"> </w:t>
      </w:r>
      <w:commentRangeStart w:id="22"/>
      <w:r w:rsidR="006A28E0">
        <w:rPr>
          <w:rFonts w:ascii="Helvetica" w:hAnsi="Helvetica" w:cs="Helvetica"/>
          <w:sz w:val="24"/>
          <w:szCs w:val="24"/>
        </w:rPr>
        <w:t>bird</w:t>
      </w:r>
      <w:commentRangeEnd w:id="22"/>
      <w:r w:rsidR="001261DB">
        <w:rPr>
          <w:rStyle w:val="CommentReference"/>
        </w:rPr>
        <w:commentReference w:id="22"/>
      </w:r>
      <w:r w:rsidR="006A28E0">
        <w:rPr>
          <w:rFonts w:ascii="Helvetica" w:hAnsi="Helvetica" w:cs="Helvetica"/>
          <w:sz w:val="24"/>
          <w:szCs w:val="24"/>
        </w:rPr>
        <w:t xml:space="preserve"> visitation is greater </w:t>
      </w:r>
      <w:r>
        <w:rPr>
          <w:rFonts w:ascii="Helvetica" w:hAnsi="Helvetica" w:cs="Helvetica"/>
          <w:sz w:val="24"/>
          <w:szCs w:val="24"/>
        </w:rPr>
        <w:t xml:space="preserve">than </w:t>
      </w:r>
      <w:r w:rsidR="0031721F">
        <w:rPr>
          <w:rFonts w:ascii="Helvetica" w:hAnsi="Helvetica" w:cs="Helvetica"/>
          <w:sz w:val="24"/>
          <w:szCs w:val="24"/>
        </w:rPr>
        <w:t>open-</w:t>
      </w:r>
      <w:r w:rsidR="006A28E0">
        <w:rPr>
          <w:rFonts w:ascii="Helvetica" w:hAnsi="Helvetica" w:cs="Helvetica"/>
          <w:sz w:val="24"/>
          <w:szCs w:val="24"/>
        </w:rPr>
        <w:t>mesohabitat</w:t>
      </w:r>
      <w:r>
        <w:rPr>
          <w:rFonts w:ascii="Helvetica" w:hAnsi="Helvetica" w:cs="Helvetica"/>
          <w:sz w:val="24"/>
          <w:szCs w:val="24"/>
        </w:rPr>
        <w:t xml:space="preserve"> </w:t>
      </w:r>
      <w:r w:rsidR="006A28E0">
        <w:rPr>
          <w:rFonts w:ascii="Helvetica" w:hAnsi="Helvetica" w:cs="Helvetica"/>
          <w:sz w:val="24"/>
          <w:szCs w:val="24"/>
        </w:rPr>
        <w:t xml:space="preserve">visitation and site-wide visitation. </w:t>
      </w:r>
    </w:p>
    <w:p w14:paraId="625D7AC8" w14:textId="77777777" w:rsidR="00FB445A" w:rsidRPr="004446BF" w:rsidRDefault="00FB445A" w:rsidP="00302096">
      <w:pPr>
        <w:pStyle w:val="BodyText"/>
        <w:rPr>
          <w:rFonts w:ascii="Helvetica" w:hAnsi="Helvetica" w:cs="Helvetica"/>
          <w:sz w:val="24"/>
          <w:szCs w:val="24"/>
        </w:rPr>
      </w:pPr>
    </w:p>
    <w:p w14:paraId="760C09B8"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Methods:</w:t>
      </w:r>
    </w:p>
    <w:p w14:paraId="705641E7" w14:textId="31C8ECFC" w:rsidR="004446BF" w:rsidRDefault="00F44B88" w:rsidP="004446BF">
      <w:pPr>
        <w:pStyle w:val="BodyText"/>
        <w:rPr>
          <w:rFonts w:ascii="Helvetica" w:hAnsi="Helvetica" w:cs="Helvetica"/>
          <w:sz w:val="24"/>
          <w:szCs w:val="24"/>
        </w:rPr>
      </w:pPr>
      <w:r>
        <w:rPr>
          <w:rFonts w:ascii="Helvetica" w:hAnsi="Helvetica" w:cs="Helvetica"/>
          <w:sz w:val="24"/>
          <w:szCs w:val="24"/>
        </w:rPr>
        <w:t>Pilot</w:t>
      </w:r>
      <w:r w:rsidRPr="004446BF">
        <w:rPr>
          <w:rFonts w:ascii="Helvetica" w:hAnsi="Helvetica" w:cs="Helvetica"/>
          <w:sz w:val="24"/>
          <w:szCs w:val="24"/>
        </w:rPr>
        <w:t xml:space="preserve"> </w:t>
      </w:r>
      <w:r w:rsidR="004446BF" w:rsidRPr="004446BF">
        <w:rPr>
          <w:rFonts w:ascii="Helvetica" w:hAnsi="Helvetica" w:cs="Helvetica"/>
          <w:sz w:val="24"/>
          <w:szCs w:val="24"/>
        </w:rPr>
        <w:t xml:space="preserve">Cactus Survey </w:t>
      </w:r>
    </w:p>
    <w:p w14:paraId="46DDDF17" w14:textId="16E1D3EE"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Prior to the flowering and fruiting experiments, we </w:t>
      </w:r>
      <w:r w:rsidR="00982498">
        <w:rPr>
          <w:rFonts w:ascii="Helvetica" w:hAnsi="Helvetica" w:cs="Helvetica"/>
          <w:sz w:val="24"/>
          <w:szCs w:val="24"/>
        </w:rPr>
        <w:t>did</w:t>
      </w:r>
      <w:r w:rsidR="00982498" w:rsidRPr="004446BF">
        <w:rPr>
          <w:rFonts w:ascii="Helvetica" w:hAnsi="Helvetica" w:cs="Helvetica"/>
          <w:sz w:val="24"/>
          <w:szCs w:val="24"/>
        </w:rPr>
        <w:t xml:space="preserve"> </w:t>
      </w:r>
      <w:r w:rsidRPr="004446BF">
        <w:rPr>
          <w:rFonts w:ascii="Helvetica" w:hAnsi="Helvetica" w:cs="Helvetica"/>
          <w:sz w:val="24"/>
          <w:szCs w:val="24"/>
        </w:rPr>
        <w:t xml:space="preserve">a </w:t>
      </w:r>
      <w:r w:rsidR="00CA3140">
        <w:rPr>
          <w:rFonts w:ascii="Helvetica" w:hAnsi="Helvetica" w:cs="Helvetica"/>
          <w:sz w:val="24"/>
          <w:szCs w:val="24"/>
        </w:rPr>
        <w:t xml:space="preserve">pilot survey using </w:t>
      </w:r>
      <w:r w:rsidRPr="004446BF">
        <w:rPr>
          <w:rFonts w:ascii="Helvetica" w:hAnsi="Helvetica" w:cs="Helvetica"/>
          <w:sz w:val="24"/>
          <w:szCs w:val="24"/>
        </w:rPr>
        <w:t xml:space="preserve">transect sampling of </w:t>
      </w:r>
      <w:r w:rsidRPr="004446BF">
        <w:rPr>
          <w:rFonts w:ascii="Helvetica" w:hAnsi="Helvetica" w:cs="Helvetica"/>
          <w:i/>
          <w:sz w:val="24"/>
          <w:szCs w:val="24"/>
        </w:rPr>
        <w:t>Cylindropuntia acanthocarpa</w:t>
      </w:r>
      <w:r w:rsidRPr="004446BF">
        <w:rPr>
          <w:rFonts w:ascii="Helvetica" w:hAnsi="Helvetica" w:cs="Helvetica"/>
          <w:sz w:val="24"/>
          <w:szCs w:val="24"/>
        </w:rPr>
        <w:t xml:space="preserve">, </w:t>
      </w:r>
      <w:r w:rsidRPr="004446BF">
        <w:rPr>
          <w:rFonts w:ascii="Helvetica" w:hAnsi="Helvetica" w:cs="Helvetica"/>
          <w:i/>
          <w:sz w:val="24"/>
          <w:szCs w:val="24"/>
        </w:rPr>
        <w:t>Cylindropuntia echinocarpa</w:t>
      </w:r>
      <w:r w:rsidRPr="004446BF">
        <w:rPr>
          <w:rFonts w:ascii="Helvetica" w:hAnsi="Helvetica" w:cs="Helvetica"/>
          <w:sz w:val="24"/>
          <w:szCs w:val="24"/>
        </w:rPr>
        <w:t xml:space="preserve">, and a haphazard sampling of </w:t>
      </w:r>
      <w:r w:rsidRPr="004446BF">
        <w:rPr>
          <w:rFonts w:ascii="Helvetica" w:hAnsi="Helvetica" w:cs="Helvetica"/>
          <w:i/>
          <w:sz w:val="24"/>
          <w:szCs w:val="24"/>
        </w:rPr>
        <w:t>Opuntia basilaris</w:t>
      </w:r>
      <w:r w:rsidRPr="004446BF">
        <w:rPr>
          <w:rFonts w:ascii="Helvetica" w:hAnsi="Helvetica" w:cs="Helvetica"/>
          <w:sz w:val="24"/>
          <w:szCs w:val="24"/>
        </w:rPr>
        <w:t xml:space="preserve"> to determine an appropriate study species. We measured the major, minor, and vertical axis of the nearest neighbor cactus every five meters, with distance between transects being five (</w:t>
      </w:r>
      <w:r w:rsidRPr="004446BF">
        <w:rPr>
          <w:rFonts w:ascii="Helvetica" w:hAnsi="Helvetica" w:cs="Helvetica"/>
          <w:i/>
          <w:sz w:val="24"/>
          <w:szCs w:val="24"/>
        </w:rPr>
        <w:t>C. acanthocarpa</w:t>
      </w:r>
      <w:r w:rsidRPr="004446BF">
        <w:rPr>
          <w:rFonts w:ascii="Helvetica" w:hAnsi="Helvetica" w:cs="Helvetica"/>
          <w:sz w:val="24"/>
          <w:szCs w:val="24"/>
        </w:rPr>
        <w:t>) or ten (</w:t>
      </w:r>
      <w:r w:rsidRPr="004446BF">
        <w:rPr>
          <w:rFonts w:ascii="Helvetica" w:hAnsi="Helvetica" w:cs="Helvetica"/>
          <w:i/>
          <w:sz w:val="24"/>
          <w:szCs w:val="24"/>
        </w:rPr>
        <w:t>C. echinocarpa</w:t>
      </w:r>
      <w:r w:rsidRPr="004446BF">
        <w:rPr>
          <w:rFonts w:ascii="Helvetica" w:hAnsi="Helvetica" w:cs="Helvetica"/>
          <w:sz w:val="24"/>
          <w:szCs w:val="24"/>
        </w:rPr>
        <w:t xml:space="preserve">) </w:t>
      </w:r>
      <w:r w:rsidRPr="004446BF">
        <w:rPr>
          <w:rFonts w:ascii="Helvetica" w:hAnsi="Helvetica" w:cs="Helvetica"/>
          <w:sz w:val="24"/>
          <w:szCs w:val="24"/>
        </w:rPr>
        <w:lastRenderedPageBreak/>
        <w:t xml:space="preserve">meters. Because </w:t>
      </w:r>
      <w:r w:rsidRPr="004446BF">
        <w:rPr>
          <w:rFonts w:ascii="Helvetica" w:hAnsi="Helvetica" w:cs="Helvetica"/>
          <w:i/>
          <w:sz w:val="24"/>
          <w:szCs w:val="24"/>
        </w:rPr>
        <w:t>C. acanthocarpa</w:t>
      </w:r>
      <w:r w:rsidRPr="004446BF">
        <w:rPr>
          <w:rFonts w:ascii="Helvetica" w:hAnsi="Helvetica" w:cs="Helvetica"/>
          <w:sz w:val="24"/>
          <w:szCs w:val="24"/>
        </w:rPr>
        <w:t xml:space="preserve"> was so dense, we were able to sample 105 individuals (n=105) over 5 transects. However, </w:t>
      </w:r>
      <w:r w:rsidRPr="004446BF">
        <w:rPr>
          <w:rFonts w:ascii="Helvetica" w:hAnsi="Helvetica" w:cs="Helvetica"/>
          <w:i/>
          <w:sz w:val="24"/>
          <w:szCs w:val="24"/>
        </w:rPr>
        <w:t>C. echinocarpa</w:t>
      </w:r>
      <w:r w:rsidRPr="004446BF">
        <w:rPr>
          <w:rFonts w:ascii="Helvetica" w:hAnsi="Helvetica" w:cs="Helvetica"/>
          <w:sz w:val="24"/>
          <w:szCs w:val="24"/>
        </w:rPr>
        <w:t xml:space="preserve"> was less dense and therefore required 9 transects to be sampled (n=98). </w:t>
      </w:r>
      <w:r w:rsidRPr="004446BF">
        <w:rPr>
          <w:rFonts w:ascii="Helvetica" w:hAnsi="Helvetica" w:cs="Helvetica"/>
          <w:i/>
          <w:sz w:val="24"/>
          <w:szCs w:val="24"/>
        </w:rPr>
        <w:t>O. basilaris</w:t>
      </w:r>
      <w:r w:rsidRPr="004446BF">
        <w:rPr>
          <w:rFonts w:ascii="Helvetica" w:hAnsi="Helvetica" w:cs="Helvetica"/>
          <w:sz w:val="24"/>
          <w:szCs w:val="24"/>
        </w:rPr>
        <w:t xml:space="preserve"> was so infrequent that a haphazard search for any individuals was the most effective way to measure the cacti (n=26). We also rated the health of each individual considering the overall percentage of plant death, rot, and scarification. Using th</w:t>
      </w:r>
      <w:r w:rsidR="00462B1C">
        <w:rPr>
          <w:rFonts w:ascii="Helvetica" w:hAnsi="Helvetica" w:cs="Helvetica"/>
          <w:sz w:val="24"/>
          <w:szCs w:val="24"/>
        </w:rPr>
        <w:t>ese</w:t>
      </w:r>
      <w:r w:rsidRPr="004446BF">
        <w:rPr>
          <w:rFonts w:ascii="Helvetica" w:hAnsi="Helvetica" w:cs="Helvetica"/>
          <w:sz w:val="24"/>
          <w:szCs w:val="24"/>
        </w:rPr>
        <w:t xml:space="preserve"> data, we </w:t>
      </w:r>
      <w:r w:rsidR="00C252EC">
        <w:rPr>
          <w:rFonts w:ascii="Helvetica" w:hAnsi="Helvetica" w:cs="Helvetica"/>
          <w:sz w:val="24"/>
          <w:szCs w:val="24"/>
        </w:rPr>
        <w:t>confirmed</w:t>
      </w:r>
      <w:r w:rsidR="00C252EC" w:rsidRPr="004446BF">
        <w:rPr>
          <w:rFonts w:ascii="Helvetica" w:hAnsi="Helvetica" w:cs="Helvetica"/>
          <w:sz w:val="24"/>
          <w:szCs w:val="24"/>
        </w:rPr>
        <w:t xml:space="preserve"> </w:t>
      </w:r>
      <w:r w:rsidRPr="004446BF">
        <w:rPr>
          <w:rFonts w:ascii="Helvetica" w:hAnsi="Helvetica" w:cs="Helvetica"/>
          <w:sz w:val="24"/>
          <w:szCs w:val="24"/>
        </w:rPr>
        <w:t xml:space="preserve">that </w:t>
      </w:r>
      <w:r w:rsidRPr="004446BF">
        <w:rPr>
          <w:rFonts w:ascii="Helvetica" w:hAnsi="Helvetica" w:cs="Helvetica"/>
          <w:i/>
          <w:sz w:val="24"/>
          <w:szCs w:val="24"/>
        </w:rPr>
        <w:t>C. acanthocarpa</w:t>
      </w:r>
      <w:r w:rsidRPr="004446BF">
        <w:rPr>
          <w:rFonts w:ascii="Helvetica" w:hAnsi="Helvetica" w:cs="Helvetica"/>
          <w:sz w:val="24"/>
          <w:szCs w:val="24"/>
        </w:rPr>
        <w:t xml:space="preserve"> is the most appropriate study species</w:t>
      </w:r>
      <w:r w:rsidR="0089150C">
        <w:rPr>
          <w:rFonts w:ascii="Helvetica" w:hAnsi="Helvetica" w:cs="Helvetica"/>
          <w:sz w:val="24"/>
          <w:szCs w:val="24"/>
        </w:rPr>
        <w:t xml:space="preserve"> for </w:t>
      </w:r>
      <w:r w:rsidR="00115D46">
        <w:rPr>
          <w:rFonts w:ascii="Helvetica" w:hAnsi="Helvetica" w:cs="Helvetica"/>
          <w:sz w:val="24"/>
          <w:szCs w:val="24"/>
        </w:rPr>
        <w:t>experiments</w:t>
      </w:r>
      <w:r w:rsidR="0089150C">
        <w:rPr>
          <w:rFonts w:ascii="Helvetica" w:hAnsi="Helvetica" w:cs="Helvetica"/>
          <w:sz w:val="24"/>
          <w:szCs w:val="24"/>
        </w:rPr>
        <w:t xml:space="preserve"> that need </w:t>
      </w:r>
      <w:r w:rsidR="00115D46">
        <w:rPr>
          <w:rFonts w:ascii="Helvetica" w:hAnsi="Helvetica" w:cs="Helvetica"/>
          <w:sz w:val="24"/>
          <w:szCs w:val="24"/>
        </w:rPr>
        <w:t xml:space="preserve">large plant size </w:t>
      </w:r>
      <w:r w:rsidR="0089150C">
        <w:rPr>
          <w:rFonts w:ascii="Helvetica" w:hAnsi="Helvetica" w:cs="Helvetica"/>
          <w:sz w:val="24"/>
          <w:szCs w:val="24"/>
        </w:rPr>
        <w:t>variation</w:t>
      </w:r>
      <w:r w:rsidR="00115D46">
        <w:rPr>
          <w:rFonts w:ascii="Helvetica" w:hAnsi="Helvetica" w:cs="Helvetica"/>
          <w:sz w:val="24"/>
          <w:szCs w:val="24"/>
        </w:rPr>
        <w:t>.</w:t>
      </w:r>
    </w:p>
    <w:p w14:paraId="6DB31261" w14:textId="77777777"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Experimental Manipulations </w:t>
      </w:r>
    </w:p>
    <w:p w14:paraId="7996742B" w14:textId="41E539CF" w:rsidR="00115D46" w:rsidRDefault="00A8382F" w:rsidP="004446BF">
      <w:pPr>
        <w:pStyle w:val="BodyText"/>
        <w:rPr>
          <w:rFonts w:ascii="Helvetica" w:hAnsi="Helvetica" w:cs="Helvetica"/>
          <w:sz w:val="24"/>
          <w:szCs w:val="24"/>
        </w:rPr>
      </w:pPr>
      <w:r>
        <w:rPr>
          <w:rFonts w:ascii="Helvetica" w:hAnsi="Helvetica" w:cs="Helvetica"/>
          <w:sz w:val="24"/>
          <w:szCs w:val="24"/>
        </w:rPr>
        <w:t>I</w:t>
      </w:r>
      <w:r w:rsidR="004446BF" w:rsidRPr="004446BF">
        <w:rPr>
          <w:rFonts w:ascii="Helvetica" w:hAnsi="Helvetica" w:cs="Helvetica"/>
          <w:sz w:val="24"/>
          <w:szCs w:val="24"/>
        </w:rPr>
        <w:t xml:space="preserve">n April/May </w:t>
      </w:r>
      <w:r w:rsidR="00080BFD">
        <w:rPr>
          <w:rFonts w:ascii="Helvetica" w:hAnsi="Helvetica" w:cs="Helvetica"/>
          <w:sz w:val="24"/>
          <w:szCs w:val="24"/>
        </w:rPr>
        <w:t xml:space="preserve">2019 </w:t>
      </w:r>
      <w:r w:rsidR="004446BF" w:rsidRPr="004446BF">
        <w:rPr>
          <w:rFonts w:ascii="Helvetica" w:hAnsi="Helvetica" w:cs="Helvetica"/>
          <w:sz w:val="24"/>
          <w:szCs w:val="24"/>
        </w:rPr>
        <w:t>flowering season</w:t>
      </w:r>
      <w:r>
        <w:rPr>
          <w:rFonts w:ascii="Helvetica" w:hAnsi="Helvetica" w:cs="Helvetica"/>
          <w:sz w:val="24"/>
          <w:szCs w:val="24"/>
        </w:rPr>
        <w:t xml:space="preserve">, a second survey to </w:t>
      </w:r>
      <w:r w:rsidR="004446BF" w:rsidRPr="004446BF">
        <w:rPr>
          <w:rFonts w:ascii="Helvetica" w:hAnsi="Helvetica" w:cs="Helvetica"/>
          <w:sz w:val="24"/>
          <w:szCs w:val="24"/>
        </w:rPr>
        <w:t xml:space="preserve">observe pollinating </w:t>
      </w:r>
      <w:r w:rsidR="00F15681" w:rsidRPr="004446BF">
        <w:rPr>
          <w:rFonts w:ascii="Helvetica" w:hAnsi="Helvetica" w:cs="Helvetica"/>
          <w:sz w:val="24"/>
          <w:szCs w:val="24"/>
        </w:rPr>
        <w:t>bird</w:t>
      </w:r>
      <w:r w:rsidR="004446BF" w:rsidRPr="004446BF">
        <w:rPr>
          <w:rFonts w:ascii="Helvetica" w:hAnsi="Helvetica" w:cs="Helvetica"/>
          <w:sz w:val="24"/>
          <w:szCs w:val="24"/>
        </w:rPr>
        <w:t xml:space="preserve"> interactions with 105 cactus individuals (7 replications per characteristic combination). The cacti will have different levels of manipulated “</w:t>
      </w:r>
      <w:r w:rsidR="00080BFD">
        <w:rPr>
          <w:rFonts w:ascii="Helvetica" w:hAnsi="Helvetica" w:cs="Helvetica"/>
          <w:sz w:val="24"/>
          <w:szCs w:val="24"/>
        </w:rPr>
        <w:t xml:space="preserve">floral </w:t>
      </w:r>
      <w:r w:rsidR="004446BF" w:rsidRPr="004446BF">
        <w:rPr>
          <w:rFonts w:ascii="Helvetica" w:hAnsi="Helvetica" w:cs="Helvetica"/>
          <w:sz w:val="24"/>
          <w:szCs w:val="24"/>
        </w:rPr>
        <w:t xml:space="preserve">showiness” (0%, 25%, 50%, 75%, 100% percent of flowers) of the 3 size classes. We will </w:t>
      </w:r>
      <w:r w:rsidR="00501583">
        <w:rPr>
          <w:rFonts w:ascii="Helvetica" w:hAnsi="Helvetica" w:cs="Helvetica"/>
          <w:sz w:val="24"/>
          <w:szCs w:val="24"/>
        </w:rPr>
        <w:t>remove</w:t>
      </w:r>
      <w:r w:rsidR="00501583" w:rsidRPr="004446BF">
        <w:rPr>
          <w:rFonts w:ascii="Helvetica" w:hAnsi="Helvetica" w:cs="Helvetica"/>
          <w:sz w:val="24"/>
          <w:szCs w:val="24"/>
        </w:rPr>
        <w:t xml:space="preserve"> </w:t>
      </w:r>
      <w:r w:rsidR="00D43E43">
        <w:rPr>
          <w:rFonts w:ascii="Helvetica" w:hAnsi="Helvetica" w:cs="Helvetica"/>
          <w:sz w:val="24"/>
          <w:szCs w:val="24"/>
        </w:rPr>
        <w:t xml:space="preserve">each percent level </w:t>
      </w:r>
      <w:r w:rsidR="004446BF" w:rsidRPr="004446BF">
        <w:rPr>
          <w:rFonts w:ascii="Helvetica" w:hAnsi="Helvetica" w:cs="Helvetica"/>
          <w:sz w:val="24"/>
          <w:szCs w:val="24"/>
        </w:rPr>
        <w:t xml:space="preserve">of </w:t>
      </w:r>
      <w:r w:rsidR="00115D46">
        <w:rPr>
          <w:rFonts w:ascii="Helvetica" w:hAnsi="Helvetica" w:cs="Helvetica"/>
          <w:sz w:val="24"/>
          <w:szCs w:val="24"/>
        </w:rPr>
        <w:t>blooming flowers and record the total buds (pre-blooming and blooming)</w:t>
      </w:r>
      <w:r w:rsidR="00021F4D">
        <w:rPr>
          <w:rFonts w:ascii="Helvetica" w:hAnsi="Helvetica" w:cs="Helvetica"/>
          <w:sz w:val="24"/>
          <w:szCs w:val="24"/>
        </w:rPr>
        <w:t xml:space="preserve"> because</w:t>
      </w:r>
      <w:r w:rsidR="004446BF" w:rsidRPr="004446BF">
        <w:rPr>
          <w:rFonts w:ascii="Helvetica" w:hAnsi="Helvetica" w:cs="Helvetica"/>
          <w:sz w:val="24"/>
          <w:szCs w:val="24"/>
        </w:rPr>
        <w:t xml:space="preserve"> not all flowers of a cactus bloom concurrently.</w:t>
      </w:r>
      <w:r w:rsidR="00115D46">
        <w:rPr>
          <w:rFonts w:ascii="Helvetica" w:hAnsi="Helvetica" w:cs="Helvetica"/>
          <w:sz w:val="24"/>
          <w:szCs w:val="24"/>
        </w:rPr>
        <w:t xml:space="preserve"> </w:t>
      </w:r>
      <w:r w:rsidR="004446BF" w:rsidRPr="004446BF">
        <w:rPr>
          <w:rFonts w:ascii="Helvetica" w:hAnsi="Helvetica" w:cs="Helvetica"/>
          <w:sz w:val="24"/>
          <w:szCs w:val="24"/>
        </w:rPr>
        <w:t>While the flowering season for our study cact</w:t>
      </w:r>
      <w:r w:rsidR="00115D46">
        <w:rPr>
          <w:rFonts w:ascii="Helvetica" w:hAnsi="Helvetica" w:cs="Helvetica"/>
          <w:sz w:val="24"/>
          <w:szCs w:val="24"/>
        </w:rPr>
        <w:t>us</w:t>
      </w:r>
      <w:r w:rsidR="004446BF" w:rsidRPr="004446BF">
        <w:rPr>
          <w:rFonts w:ascii="Helvetica" w:hAnsi="Helvetica" w:cs="Helvetica"/>
          <w:sz w:val="24"/>
          <w:szCs w:val="24"/>
        </w:rPr>
        <w:t xml:space="preserve"> is in May, the cactus individual itself only blooms for 1-2 days throughout the season. </w:t>
      </w:r>
    </w:p>
    <w:p w14:paraId="2D55CBE4" w14:textId="5ACFA3BD"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We will primarily rely on focal observations aided by a 150-600mm lens equipped to a digital camera. We will do 1-hour observations </w:t>
      </w:r>
      <w:r w:rsidR="00115D46">
        <w:rPr>
          <w:rFonts w:ascii="Helvetica" w:hAnsi="Helvetica" w:cs="Helvetica"/>
          <w:sz w:val="24"/>
          <w:szCs w:val="24"/>
        </w:rPr>
        <w:t>throughout the day at</w:t>
      </w:r>
      <w:r w:rsidRPr="004446BF">
        <w:rPr>
          <w:rFonts w:ascii="Helvetica" w:hAnsi="Helvetica" w:cs="Helvetica"/>
          <w:sz w:val="24"/>
          <w:szCs w:val="24"/>
        </w:rPr>
        <w:t xml:space="preserve"> each combination of variables 7 times (105 hours of observations). To avoid impacting bird visitation, we will be at least </w:t>
      </w:r>
      <w:commentRangeStart w:id="24"/>
      <w:r w:rsidRPr="004446BF">
        <w:rPr>
          <w:rFonts w:ascii="Helvetica" w:hAnsi="Helvetica" w:cs="Helvetica"/>
          <w:sz w:val="24"/>
          <w:szCs w:val="24"/>
        </w:rPr>
        <w:t>10m</w:t>
      </w:r>
      <w:commentRangeEnd w:id="24"/>
      <w:r w:rsidR="004A044F">
        <w:rPr>
          <w:rStyle w:val="CommentReference"/>
        </w:rPr>
        <w:commentReference w:id="24"/>
      </w:r>
      <w:r w:rsidRPr="004446BF">
        <w:rPr>
          <w:rFonts w:ascii="Helvetica" w:hAnsi="Helvetica" w:cs="Helvetica"/>
          <w:sz w:val="24"/>
          <w:szCs w:val="24"/>
        </w:rPr>
        <w:t xml:space="preserve"> from the cactus individual and remain still. We will record each bird individual’s species and behavior (using an ethogram). Should there be more than one individual present, we will record the visiting species, but continue behavior observation for the first arrival birds (for up to 10 minutes, although this time limit is unlikely to be surpassed considering bird movement). Once the focal bird </w:t>
      </w:r>
      <w:commentRangeStart w:id="25"/>
      <w:r w:rsidRPr="004446BF">
        <w:rPr>
          <w:rFonts w:ascii="Helvetica" w:hAnsi="Helvetica" w:cs="Helvetica"/>
          <w:sz w:val="24"/>
          <w:szCs w:val="24"/>
        </w:rPr>
        <w:t>has</w:t>
      </w:r>
      <w:commentRangeEnd w:id="25"/>
      <w:r w:rsidR="00D82EDD">
        <w:rPr>
          <w:rStyle w:val="CommentReference"/>
        </w:rPr>
        <w:commentReference w:id="25"/>
      </w:r>
      <w:r w:rsidRPr="004446BF">
        <w:rPr>
          <w:rFonts w:ascii="Helvetica" w:hAnsi="Helvetica" w:cs="Helvetica"/>
          <w:sz w:val="24"/>
          <w:szCs w:val="24"/>
        </w:rPr>
        <w:t xml:space="preserve"> left the cactus of interest, we will </w:t>
      </w:r>
      <w:r w:rsidR="000213E5">
        <w:rPr>
          <w:rFonts w:ascii="Helvetica" w:hAnsi="Helvetica" w:cs="Helvetica"/>
          <w:sz w:val="24"/>
          <w:szCs w:val="24"/>
        </w:rPr>
        <w:t>record</w:t>
      </w:r>
      <w:r w:rsidR="000213E5" w:rsidRPr="004446BF">
        <w:rPr>
          <w:rFonts w:ascii="Helvetica" w:hAnsi="Helvetica" w:cs="Helvetica"/>
          <w:sz w:val="24"/>
          <w:szCs w:val="24"/>
        </w:rPr>
        <w:t xml:space="preserve"> </w:t>
      </w:r>
      <w:r w:rsidRPr="004446BF">
        <w:rPr>
          <w:rFonts w:ascii="Helvetica" w:hAnsi="Helvetica" w:cs="Helvetica"/>
          <w:sz w:val="24"/>
          <w:szCs w:val="24"/>
        </w:rPr>
        <w:t xml:space="preserve">the </w:t>
      </w:r>
      <w:r w:rsidR="00115D46">
        <w:rPr>
          <w:rFonts w:ascii="Helvetica" w:hAnsi="Helvetica" w:cs="Helvetica"/>
          <w:sz w:val="24"/>
          <w:szCs w:val="24"/>
        </w:rPr>
        <w:t>mesohabitat</w:t>
      </w:r>
      <w:r w:rsidRPr="004446BF">
        <w:rPr>
          <w:rFonts w:ascii="Helvetica" w:hAnsi="Helvetica" w:cs="Helvetica"/>
          <w:sz w:val="24"/>
          <w:szCs w:val="24"/>
        </w:rPr>
        <w:t xml:space="preserve"> it arrived at after leaving the cactus of interest.</w:t>
      </w:r>
    </w:p>
    <w:p w14:paraId="4F7BB0C9" w14:textId="4FAF60FC"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We will also leave out omnidirectional microphones to record bird calls</w:t>
      </w:r>
      <w:r w:rsidR="008079B5">
        <w:rPr>
          <w:rFonts w:ascii="Helvetica" w:hAnsi="Helvetica" w:cs="Helvetica"/>
          <w:sz w:val="24"/>
          <w:szCs w:val="24"/>
        </w:rPr>
        <w:t xml:space="preserve"> </w:t>
      </w:r>
      <w:r w:rsidRPr="004446BF">
        <w:rPr>
          <w:rFonts w:ascii="Helvetica" w:hAnsi="Helvetica" w:cs="Helvetica"/>
          <w:sz w:val="24"/>
          <w:szCs w:val="24"/>
        </w:rPr>
        <w:t xml:space="preserve">which will give us an estimate of bird diversity </w:t>
      </w:r>
      <w:r w:rsidR="008079B5">
        <w:rPr>
          <w:rFonts w:ascii="Helvetica" w:hAnsi="Helvetica" w:cs="Helvetica"/>
          <w:sz w:val="24"/>
          <w:szCs w:val="24"/>
        </w:rPr>
        <w:t xml:space="preserve">at the </w:t>
      </w:r>
      <w:r w:rsidRPr="004446BF">
        <w:rPr>
          <w:rFonts w:ascii="Helvetica" w:hAnsi="Helvetica" w:cs="Helvetica"/>
          <w:sz w:val="24"/>
          <w:szCs w:val="24"/>
        </w:rPr>
        <w:t xml:space="preserve">site </w:t>
      </w:r>
      <w:r w:rsidR="008079B5">
        <w:rPr>
          <w:rFonts w:ascii="Helvetica" w:hAnsi="Helvetica" w:cs="Helvetica"/>
          <w:sz w:val="24"/>
          <w:szCs w:val="24"/>
        </w:rPr>
        <w:t>level</w:t>
      </w:r>
      <w:r w:rsidRPr="004446BF">
        <w:rPr>
          <w:rFonts w:ascii="Helvetica" w:hAnsi="Helvetica" w:cs="Helvetica"/>
          <w:sz w:val="24"/>
          <w:szCs w:val="24"/>
        </w:rPr>
        <w:t xml:space="preserve">. Sound recorders have been shown to be as reliable a measurement of bird presence compared to walking point </w:t>
      </w:r>
      <w:r w:rsidR="00F15681" w:rsidRPr="004446BF">
        <w:rPr>
          <w:rFonts w:ascii="Helvetica" w:hAnsi="Helvetica" w:cs="Helvetica"/>
          <w:sz w:val="24"/>
          <w:szCs w:val="24"/>
        </w:rPr>
        <w:t>transects and</w:t>
      </w:r>
      <w:r w:rsidRPr="004446BF">
        <w:rPr>
          <w:rFonts w:ascii="Helvetica" w:hAnsi="Helvetica" w:cs="Helvetica"/>
          <w:sz w:val="24"/>
          <w:szCs w:val="24"/>
        </w:rPr>
        <w:t xml:space="preserve"> are more time and cost effective (Darras et al. 2018). To identify bird calls, we will classify the calls by ear, and then use a</w:t>
      </w:r>
      <w:r w:rsidR="00115D46">
        <w:rPr>
          <w:rFonts w:ascii="Helvetica" w:hAnsi="Helvetica" w:cs="Helvetica"/>
          <w:sz w:val="24"/>
          <w:szCs w:val="24"/>
        </w:rPr>
        <w:t>n</w:t>
      </w:r>
      <w:r w:rsidRPr="004446BF">
        <w:rPr>
          <w:rFonts w:ascii="Helvetica" w:hAnsi="Helvetica" w:cs="Helvetica"/>
          <w:sz w:val="24"/>
          <w:szCs w:val="24"/>
        </w:rPr>
        <w:t xml:space="preserve"> audio software program, like Sound Analysis Pro 2011 to identify the many hours of audio data (L. A. Grieves, Logue, and Quinn 2014; Leanne A. Grieves, Logue, and Quinn 2015).</w:t>
      </w:r>
    </w:p>
    <w:p w14:paraId="5739E962" w14:textId="656D17D5" w:rsidR="004446BF" w:rsidRPr="004446BF" w:rsidRDefault="0052736A" w:rsidP="004446BF">
      <w:pPr>
        <w:pStyle w:val="BodyText"/>
        <w:rPr>
          <w:rFonts w:ascii="Helvetica" w:hAnsi="Helvetica" w:cs="Helvetica"/>
          <w:sz w:val="24"/>
          <w:szCs w:val="24"/>
        </w:rPr>
      </w:pPr>
      <w:r>
        <w:rPr>
          <w:rFonts w:ascii="Helvetica" w:hAnsi="Helvetica" w:cs="Helvetica"/>
          <w:sz w:val="24"/>
          <w:szCs w:val="24"/>
        </w:rPr>
        <w:t>I</w:t>
      </w:r>
      <w:r w:rsidR="004446BF" w:rsidRPr="004446BF">
        <w:rPr>
          <w:rFonts w:ascii="Helvetica" w:hAnsi="Helvetica" w:cs="Helvetica"/>
          <w:sz w:val="24"/>
          <w:szCs w:val="24"/>
        </w:rPr>
        <w:t>n August, the fruiting observation and experiment</w:t>
      </w:r>
      <w:r w:rsidR="007B3DAB">
        <w:rPr>
          <w:rFonts w:ascii="Helvetica" w:hAnsi="Helvetica" w:cs="Helvetica"/>
          <w:sz w:val="24"/>
          <w:szCs w:val="24"/>
        </w:rPr>
        <w:t xml:space="preserve"> will be done, and it parallels</w:t>
      </w:r>
      <w:r w:rsidR="004446BF" w:rsidRPr="004446BF">
        <w:rPr>
          <w:rFonts w:ascii="Helvetica" w:hAnsi="Helvetica" w:cs="Helvetica"/>
          <w:sz w:val="24"/>
          <w:szCs w:val="24"/>
        </w:rPr>
        <w:t xml:space="preserve"> the flowering experiment. Each combination of variables (species, size, and fruit percent) will again have 7 replicates, meaning 105 cacti will be a part of the study. We will </w:t>
      </w:r>
      <w:r w:rsidR="00E265F1">
        <w:rPr>
          <w:rFonts w:ascii="Helvetica" w:hAnsi="Helvetica" w:cs="Helvetica"/>
          <w:sz w:val="24"/>
          <w:szCs w:val="24"/>
        </w:rPr>
        <w:t xml:space="preserve">also </w:t>
      </w:r>
      <w:r w:rsidR="004446BF" w:rsidRPr="004446BF">
        <w:rPr>
          <w:rFonts w:ascii="Helvetica" w:hAnsi="Helvetica" w:cs="Helvetica"/>
          <w:sz w:val="24"/>
          <w:szCs w:val="24"/>
        </w:rPr>
        <w:t xml:space="preserve">remove 0%, 25%, 50%, 75%, and 100% of fruits from small, medium, and large cacti. We will immediately place each cactus’s fruit in a sealed zip lock bag to prevent desiccation while in the field. Post collection, we will weigh fresh and dried fruits, and sieve the seeds for weighing and counting. For the fruiting season, all focal observation protocols will be identical to the flowering </w:t>
      </w:r>
      <w:r w:rsidR="00F15681" w:rsidRPr="004446BF">
        <w:rPr>
          <w:rFonts w:ascii="Helvetica" w:hAnsi="Helvetica" w:cs="Helvetica"/>
          <w:sz w:val="24"/>
          <w:szCs w:val="24"/>
        </w:rPr>
        <w:t>season’s but</w:t>
      </w:r>
      <w:r w:rsidR="004446BF" w:rsidRPr="004446BF">
        <w:rPr>
          <w:rFonts w:ascii="Helvetica" w:hAnsi="Helvetica" w:cs="Helvetica"/>
          <w:sz w:val="24"/>
          <w:szCs w:val="24"/>
        </w:rPr>
        <w:t xml:space="preserve"> replacing flowers for fruit.</w:t>
      </w:r>
      <w:r w:rsidR="006B40D1">
        <w:rPr>
          <w:rFonts w:ascii="Helvetica" w:hAnsi="Helvetica" w:cs="Helvetica"/>
          <w:sz w:val="24"/>
          <w:szCs w:val="24"/>
        </w:rPr>
        <w:t xml:space="preserve"> </w:t>
      </w:r>
    </w:p>
    <w:p w14:paraId="577736D2" w14:textId="77777777" w:rsidR="00ED6AFD" w:rsidRDefault="00ED6AFD" w:rsidP="004446BF">
      <w:pPr>
        <w:pStyle w:val="BodyText"/>
        <w:rPr>
          <w:rFonts w:ascii="Helvetica" w:hAnsi="Helvetica" w:cs="Helvetica"/>
          <w:sz w:val="24"/>
          <w:szCs w:val="24"/>
        </w:rPr>
      </w:pPr>
    </w:p>
    <w:p w14:paraId="4A0AB941" w14:textId="608E8AFF"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Joy Sampling </w:t>
      </w:r>
    </w:p>
    <w:p w14:paraId="63BB30B0" w14:textId="702ACE42"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In addition to our manipulated experiments, we will also perform </w:t>
      </w:r>
      <w:r w:rsidR="00115D46">
        <w:rPr>
          <w:rFonts w:ascii="Helvetica" w:hAnsi="Helvetica" w:cs="Helvetica"/>
          <w:sz w:val="24"/>
          <w:szCs w:val="24"/>
        </w:rPr>
        <w:t>“</w:t>
      </w:r>
      <w:r w:rsidRPr="004446BF">
        <w:rPr>
          <w:rFonts w:ascii="Helvetica" w:hAnsi="Helvetica" w:cs="Helvetica"/>
          <w:sz w:val="24"/>
          <w:szCs w:val="24"/>
        </w:rPr>
        <w:t>joy sampling</w:t>
      </w:r>
      <w:r w:rsidR="00115D46">
        <w:rPr>
          <w:rFonts w:ascii="Helvetica" w:hAnsi="Helvetica" w:cs="Helvetica"/>
          <w:sz w:val="24"/>
          <w:szCs w:val="24"/>
        </w:rPr>
        <w:t>”</w:t>
      </w:r>
      <w:r w:rsidRPr="004446BF">
        <w:rPr>
          <w:rFonts w:ascii="Helvetica" w:hAnsi="Helvetica" w:cs="Helvetica"/>
          <w:sz w:val="24"/>
          <w:szCs w:val="24"/>
        </w:rPr>
        <w:t xml:space="preserve"> protocols, that </w:t>
      </w:r>
      <w:r w:rsidR="00D8669B">
        <w:rPr>
          <w:rFonts w:ascii="Helvetica" w:hAnsi="Helvetica" w:cs="Helvetica"/>
          <w:sz w:val="24"/>
          <w:szCs w:val="24"/>
        </w:rPr>
        <w:t>do not manipulate</w:t>
      </w:r>
      <w:r w:rsidR="00D8669B" w:rsidRPr="004446BF">
        <w:rPr>
          <w:rFonts w:ascii="Helvetica" w:hAnsi="Helvetica" w:cs="Helvetica"/>
          <w:sz w:val="24"/>
          <w:szCs w:val="24"/>
        </w:rPr>
        <w:t xml:space="preserve"> </w:t>
      </w:r>
      <w:r w:rsidRPr="004446BF">
        <w:rPr>
          <w:rFonts w:ascii="Helvetica" w:hAnsi="Helvetica" w:cs="Helvetica"/>
          <w:sz w:val="24"/>
          <w:szCs w:val="24"/>
        </w:rPr>
        <w:t xml:space="preserve">cacti </w:t>
      </w:r>
      <w:r w:rsidR="00D8669B">
        <w:rPr>
          <w:rFonts w:ascii="Helvetica" w:hAnsi="Helvetica" w:cs="Helvetica"/>
          <w:sz w:val="24"/>
          <w:szCs w:val="24"/>
        </w:rPr>
        <w:t>and are purely for the joy of bird observations but nonetheless collect quantitative data</w:t>
      </w:r>
      <w:r w:rsidRPr="004446BF">
        <w:rPr>
          <w:rFonts w:ascii="Helvetica" w:hAnsi="Helvetica" w:cs="Helvetica"/>
          <w:sz w:val="24"/>
          <w:szCs w:val="24"/>
        </w:rPr>
        <w:t xml:space="preserve">. First, we will perform 50 </w:t>
      </w:r>
      <w:r w:rsidR="00F15681" w:rsidRPr="004446BF">
        <w:rPr>
          <w:rFonts w:ascii="Helvetica" w:hAnsi="Helvetica" w:cs="Helvetica"/>
          <w:sz w:val="24"/>
          <w:szCs w:val="24"/>
        </w:rPr>
        <w:t>hours</w:t>
      </w:r>
      <w:r w:rsidR="00F15681">
        <w:rPr>
          <w:rFonts w:ascii="Helvetica" w:hAnsi="Helvetica" w:cs="Helvetica"/>
          <w:sz w:val="24"/>
          <w:szCs w:val="24"/>
        </w:rPr>
        <w:t xml:space="preserve"> </w:t>
      </w:r>
      <w:r w:rsidRPr="004446BF">
        <w:rPr>
          <w:rFonts w:ascii="Helvetica" w:hAnsi="Helvetica" w:cs="Helvetica"/>
          <w:sz w:val="24"/>
          <w:szCs w:val="24"/>
        </w:rPr>
        <w:t xml:space="preserve">of area searches (2 hours per session) recording any and all bird </w:t>
      </w:r>
      <w:commentRangeStart w:id="26"/>
      <w:r w:rsidRPr="004446BF">
        <w:rPr>
          <w:rFonts w:ascii="Helvetica" w:hAnsi="Helvetica" w:cs="Helvetica"/>
          <w:sz w:val="24"/>
          <w:szCs w:val="24"/>
        </w:rPr>
        <w:t>locations</w:t>
      </w:r>
      <w:commentRangeEnd w:id="26"/>
      <w:r w:rsidR="00D82EDD">
        <w:rPr>
          <w:rStyle w:val="CommentReference"/>
        </w:rPr>
        <w:commentReference w:id="26"/>
      </w:r>
      <w:r w:rsidRPr="004446BF">
        <w:rPr>
          <w:rFonts w:ascii="Helvetica" w:hAnsi="Helvetica" w:cs="Helvetica"/>
          <w:sz w:val="24"/>
          <w:szCs w:val="24"/>
        </w:rPr>
        <w:t>, behaviors, and mesohabitats (shrub, cactus, open, etc.)</w:t>
      </w:r>
      <w:r w:rsidR="00F15681">
        <w:rPr>
          <w:rFonts w:ascii="Helvetica" w:hAnsi="Helvetica" w:cs="Helvetica"/>
          <w:sz w:val="24"/>
          <w:szCs w:val="24"/>
        </w:rPr>
        <w:t>. Similarly</w:t>
      </w:r>
      <w:r w:rsidRPr="004446BF">
        <w:rPr>
          <w:rFonts w:ascii="Helvetica" w:hAnsi="Helvetica" w:cs="Helvetica"/>
          <w:sz w:val="24"/>
          <w:szCs w:val="24"/>
        </w:rPr>
        <w:t xml:space="preserve">, we will perform 50 </w:t>
      </w:r>
      <w:r w:rsidR="00F15681" w:rsidRPr="004446BF">
        <w:rPr>
          <w:rFonts w:ascii="Helvetica" w:hAnsi="Helvetica" w:cs="Helvetica"/>
          <w:sz w:val="24"/>
          <w:szCs w:val="24"/>
        </w:rPr>
        <w:t>hours</w:t>
      </w:r>
      <w:r w:rsidR="00F15681">
        <w:rPr>
          <w:rFonts w:ascii="Helvetica" w:hAnsi="Helvetica" w:cs="Helvetica"/>
          <w:sz w:val="24"/>
          <w:szCs w:val="24"/>
        </w:rPr>
        <w:t xml:space="preserve"> </w:t>
      </w:r>
      <w:r w:rsidRPr="004446BF">
        <w:rPr>
          <w:rFonts w:ascii="Helvetica" w:hAnsi="Helvetica" w:cs="Helvetica"/>
          <w:sz w:val="24"/>
          <w:szCs w:val="24"/>
        </w:rPr>
        <w:t>of point counts at individual cacti. This protocol is easily replicable at other sites with different collaborators</w:t>
      </w:r>
      <w:r w:rsidR="00123A5C">
        <w:rPr>
          <w:rFonts w:ascii="Helvetica" w:hAnsi="Helvetica" w:cs="Helvetica"/>
          <w:sz w:val="24"/>
          <w:szCs w:val="24"/>
        </w:rPr>
        <w:t xml:space="preserve"> and has been proposed to </w:t>
      </w:r>
      <w:r w:rsidR="008E41BD">
        <w:rPr>
          <w:rFonts w:ascii="Helvetica" w:hAnsi="Helvetica" w:cs="Helvetica"/>
          <w:sz w:val="24"/>
          <w:szCs w:val="24"/>
        </w:rPr>
        <w:t>Wind Wolves</w:t>
      </w:r>
      <w:r w:rsidR="00123A5C">
        <w:rPr>
          <w:rFonts w:ascii="Helvetica" w:hAnsi="Helvetica" w:cs="Helvetica"/>
          <w:sz w:val="24"/>
          <w:szCs w:val="24"/>
        </w:rPr>
        <w:t xml:space="preserve"> Preserve</w:t>
      </w:r>
      <w:r w:rsidR="00115D46">
        <w:rPr>
          <w:rFonts w:ascii="Helvetica" w:hAnsi="Helvetica" w:cs="Helvetica"/>
          <w:sz w:val="24"/>
          <w:szCs w:val="24"/>
        </w:rPr>
        <w:t xml:space="preserve">, where large </w:t>
      </w:r>
      <w:r w:rsidR="00034BAA">
        <w:rPr>
          <w:rFonts w:ascii="Helvetica" w:hAnsi="Helvetica" w:cs="Helvetica"/>
          <w:sz w:val="24"/>
          <w:szCs w:val="24"/>
        </w:rPr>
        <w:t xml:space="preserve">and variable </w:t>
      </w:r>
      <w:r w:rsidR="00115D46">
        <w:rPr>
          <w:rFonts w:ascii="Helvetica" w:hAnsi="Helvetica" w:cs="Helvetica"/>
          <w:sz w:val="24"/>
          <w:szCs w:val="24"/>
        </w:rPr>
        <w:t xml:space="preserve">populations of </w:t>
      </w:r>
      <w:r w:rsidR="00115D46">
        <w:rPr>
          <w:rFonts w:ascii="Helvetica" w:hAnsi="Helvetica" w:cs="Helvetica"/>
          <w:i/>
          <w:sz w:val="24"/>
          <w:szCs w:val="24"/>
        </w:rPr>
        <w:t xml:space="preserve">Opuntia basilaris </w:t>
      </w:r>
      <w:r w:rsidR="00115D46">
        <w:rPr>
          <w:rFonts w:ascii="Helvetica" w:hAnsi="Helvetica" w:cs="Helvetica"/>
          <w:sz w:val="24"/>
          <w:szCs w:val="24"/>
        </w:rPr>
        <w:t xml:space="preserve">var. </w:t>
      </w:r>
      <w:r w:rsidR="00115D46">
        <w:rPr>
          <w:rFonts w:ascii="Helvetica" w:hAnsi="Helvetica" w:cs="Helvetica"/>
          <w:i/>
          <w:sz w:val="24"/>
          <w:szCs w:val="24"/>
        </w:rPr>
        <w:t xml:space="preserve">treleasei </w:t>
      </w:r>
      <w:r w:rsidR="00034BAA">
        <w:rPr>
          <w:rFonts w:ascii="Helvetica" w:hAnsi="Helvetica" w:cs="Helvetica"/>
          <w:sz w:val="24"/>
          <w:szCs w:val="24"/>
        </w:rPr>
        <w:t>(the endangered Bakersfield cactus) exist.</w:t>
      </w:r>
    </w:p>
    <w:p w14:paraId="1456B112" w14:textId="29033398" w:rsidR="00235291" w:rsidRDefault="00235291" w:rsidP="004446BF">
      <w:pPr>
        <w:pStyle w:val="BodyText"/>
        <w:rPr>
          <w:rFonts w:ascii="Helvetica" w:hAnsi="Helvetica" w:cs="Helvetica"/>
          <w:sz w:val="24"/>
          <w:szCs w:val="24"/>
        </w:rPr>
      </w:pPr>
      <w:r>
        <w:rPr>
          <w:rFonts w:ascii="Helvetica" w:hAnsi="Helvetica" w:cs="Helvetica"/>
          <w:sz w:val="24"/>
          <w:szCs w:val="24"/>
        </w:rPr>
        <w:t>Paired Observations</w:t>
      </w:r>
    </w:p>
    <w:p w14:paraId="7ADF20A3" w14:textId="0170AF94" w:rsidR="00235291" w:rsidRPr="004446BF" w:rsidRDefault="0089396B" w:rsidP="00AB29E9">
      <w:pPr>
        <w:pStyle w:val="FirstParagraph"/>
        <w:rPr>
          <w:rFonts w:ascii="Helvetica" w:hAnsi="Helvetica" w:cs="Helvetica"/>
        </w:rPr>
      </w:pPr>
      <w:r w:rsidRPr="00AB29E9">
        <w:rPr>
          <w:rFonts w:ascii="Helvetica" w:hAnsi="Helvetica" w:cs="Helvetica"/>
        </w:rPr>
        <w:t xml:space="preserve">Because the manipulated flowering and fruiting cacti will not be paired, we will also perform a paired observational study. To link flowering number to fruiting number, we will find 20 </w:t>
      </w:r>
      <w:r>
        <w:rPr>
          <w:rFonts w:ascii="Helvetica" w:hAnsi="Helvetica" w:cs="Helvetica"/>
        </w:rPr>
        <w:t xml:space="preserve">cactus </w:t>
      </w:r>
      <w:r w:rsidRPr="00AB29E9">
        <w:rPr>
          <w:rFonts w:ascii="Helvetica" w:hAnsi="Helvetica" w:cs="Helvetica"/>
        </w:rPr>
        <w:t xml:space="preserve">individuals in flowering season, and count the number of flowers/buds, determine the branching pattern, and measure their volume (x, y, z axis). We will also measure the sucrose content of the nectar for each plant using a hand refractometer, as sucrose is the nutritional source in nectar for hummingbirds (Martinez Del Rio 1990). These cacti will be geographically logged and revisited in the fruiting season. In August, we will similarly collect and count </w:t>
      </w:r>
      <w:r>
        <w:rPr>
          <w:rFonts w:ascii="Helvetica" w:hAnsi="Helvetica" w:cs="Helvetica"/>
        </w:rPr>
        <w:t xml:space="preserve">fruit set and record fruit metrics (weight, size, seed abundance, seed set). </w:t>
      </w:r>
      <w:r w:rsidRPr="00AB29E9">
        <w:rPr>
          <w:rFonts w:ascii="Helvetica" w:hAnsi="Helvetica" w:cs="Helvetica"/>
        </w:rPr>
        <w:t xml:space="preserve">These data will allow us to compare </w:t>
      </w:r>
      <w:r>
        <w:rPr>
          <w:rFonts w:ascii="Helvetica" w:hAnsi="Helvetica" w:cs="Helvetica"/>
        </w:rPr>
        <w:t>reproductive output at different phenological stages</w:t>
      </w:r>
      <w:r w:rsidRPr="00AB29E9">
        <w:rPr>
          <w:rFonts w:ascii="Helvetica" w:hAnsi="Helvetica" w:cs="Helvetica"/>
        </w:rPr>
        <w:t xml:space="preserve"> in paired individual.</w:t>
      </w:r>
    </w:p>
    <w:p w14:paraId="1F47B2D8"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Preliminary Results:</w:t>
      </w:r>
    </w:p>
    <w:p w14:paraId="1CA4D952" w14:textId="43174320"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Abundance, size, and health are three factors under consideration when choosing a study species. </w:t>
      </w:r>
      <w:r w:rsidRPr="004446BF">
        <w:rPr>
          <w:rFonts w:ascii="Helvetica" w:hAnsi="Helvetica" w:cs="Helvetica"/>
          <w:i/>
          <w:sz w:val="24"/>
          <w:szCs w:val="24"/>
        </w:rPr>
        <w:t>C. acanthocarpa</w:t>
      </w:r>
      <w:r w:rsidRPr="004446BF">
        <w:rPr>
          <w:rFonts w:ascii="Helvetica" w:hAnsi="Helvetica" w:cs="Helvetica"/>
          <w:sz w:val="24"/>
          <w:szCs w:val="24"/>
        </w:rPr>
        <w:t xml:space="preserve"> was dominant, </w:t>
      </w:r>
      <w:r w:rsidRPr="004446BF">
        <w:rPr>
          <w:rFonts w:ascii="Helvetica" w:hAnsi="Helvetica" w:cs="Helvetica"/>
          <w:i/>
          <w:sz w:val="24"/>
          <w:szCs w:val="24"/>
        </w:rPr>
        <w:t>C. echinocarpa</w:t>
      </w:r>
      <w:r w:rsidRPr="004446BF">
        <w:rPr>
          <w:rFonts w:ascii="Helvetica" w:hAnsi="Helvetica" w:cs="Helvetica"/>
          <w:sz w:val="24"/>
          <w:szCs w:val="24"/>
        </w:rPr>
        <w:t xml:space="preserve"> was second most common, and </w:t>
      </w:r>
      <w:r w:rsidRPr="004446BF">
        <w:rPr>
          <w:rFonts w:ascii="Helvetica" w:hAnsi="Helvetica" w:cs="Helvetica"/>
          <w:i/>
          <w:sz w:val="24"/>
          <w:szCs w:val="24"/>
        </w:rPr>
        <w:t>O. basilaris</w:t>
      </w:r>
      <w:r w:rsidRPr="004446BF">
        <w:rPr>
          <w:rFonts w:ascii="Helvetica" w:hAnsi="Helvetica" w:cs="Helvetica"/>
          <w:sz w:val="24"/>
          <w:szCs w:val="24"/>
        </w:rPr>
        <w:t xml:space="preserve"> was infrequent (Figure 5). Based on our proposed methods, a total of 210 distinct individuals will be manipulated for observation, as well as an additional 100 for point count observations, and 20 for flower-fruit paired observations (n=360), so an abundant species is necessary.</w:t>
      </w:r>
    </w:p>
    <w:p w14:paraId="6E76EF20" w14:textId="64A5FA98" w:rsidR="004446BF" w:rsidRDefault="004446BF" w:rsidP="004446BF">
      <w:pPr>
        <w:pStyle w:val="BodyText"/>
        <w:rPr>
          <w:rFonts w:ascii="Helvetica" w:hAnsi="Helvetica" w:cs="Helvetica"/>
          <w:sz w:val="24"/>
          <w:szCs w:val="24"/>
        </w:rPr>
      </w:pPr>
      <w:r>
        <w:rPr>
          <w:noProof/>
        </w:rPr>
        <w:lastRenderedPageBreak/>
        <w:drawing>
          <wp:inline distT="0" distB="0" distL="0" distR="0" wp14:anchorId="70378729" wp14:editId="02007BBA">
            <wp:extent cx="5943600" cy="6070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70600"/>
                    </a:xfrm>
                    <a:prstGeom prst="rect">
                      <a:avLst/>
                    </a:prstGeom>
                  </pic:spPr>
                </pic:pic>
              </a:graphicData>
            </a:graphic>
          </wp:inline>
        </w:drawing>
      </w:r>
    </w:p>
    <w:p w14:paraId="64AC5B68" w14:textId="1ABE6F5B" w:rsid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Figure 5: </w:t>
      </w:r>
      <w:r w:rsidR="00034BAA" w:rsidRPr="00AB29E9">
        <w:rPr>
          <w:rFonts w:ascii="Helvetica" w:hAnsi="Helvetica" w:cs="Helvetica"/>
          <w:sz w:val="24"/>
          <w:szCs w:val="24"/>
        </w:rPr>
        <w:t>All</w:t>
      </w:r>
      <w:r w:rsidRPr="00302096">
        <w:rPr>
          <w:rFonts w:ascii="Helvetica" w:hAnsi="Helvetica" w:cs="Helvetica"/>
          <w:sz w:val="24"/>
          <w:szCs w:val="24"/>
        </w:rPr>
        <w:t xml:space="preserve"> cacti measured</w:t>
      </w:r>
      <w:r w:rsidR="00034BAA" w:rsidRPr="00AB29E9">
        <w:rPr>
          <w:rFonts w:ascii="Helvetica" w:hAnsi="Helvetica" w:cs="Helvetica"/>
          <w:sz w:val="24"/>
          <w:szCs w:val="24"/>
        </w:rPr>
        <w:t xml:space="preserve"> in the pilot survey study (Figure 5A). A zoomed in map on the</w:t>
      </w:r>
      <w:r w:rsidRPr="00302096">
        <w:rPr>
          <w:rFonts w:ascii="Helvetica" w:hAnsi="Helvetica" w:cs="Helvetica"/>
          <w:sz w:val="24"/>
          <w:szCs w:val="24"/>
        </w:rPr>
        <w:t xml:space="preserve"> </w:t>
      </w:r>
      <w:r w:rsidR="00034BAA" w:rsidRPr="00AB29E9">
        <w:rPr>
          <w:rFonts w:ascii="Helvetica" w:hAnsi="Helvetica" w:cs="Helvetica"/>
          <w:sz w:val="24"/>
          <w:szCs w:val="24"/>
        </w:rPr>
        <w:t>are</w:t>
      </w:r>
      <w:r w:rsidR="00302096">
        <w:rPr>
          <w:rFonts w:ascii="Helvetica" w:hAnsi="Helvetica" w:cs="Helvetica"/>
          <w:sz w:val="24"/>
          <w:szCs w:val="24"/>
        </w:rPr>
        <w:t>a</w:t>
      </w:r>
      <w:r w:rsidR="00034BAA" w:rsidRPr="00AB29E9">
        <w:rPr>
          <w:rFonts w:ascii="Helvetica" w:hAnsi="Helvetica" w:cs="Helvetica"/>
          <w:sz w:val="24"/>
          <w:szCs w:val="24"/>
        </w:rPr>
        <w:t xml:space="preserve"> where </w:t>
      </w:r>
      <w:r w:rsidRPr="00302096">
        <w:rPr>
          <w:rFonts w:ascii="Helvetica" w:hAnsi="Helvetica" w:cs="Helvetica"/>
          <w:i/>
          <w:sz w:val="24"/>
          <w:szCs w:val="24"/>
        </w:rPr>
        <w:t>C. acanthocarpa</w:t>
      </w:r>
      <w:r w:rsidRPr="00302096">
        <w:rPr>
          <w:rFonts w:ascii="Helvetica" w:hAnsi="Helvetica" w:cs="Helvetica"/>
          <w:sz w:val="24"/>
          <w:szCs w:val="24"/>
        </w:rPr>
        <w:t xml:space="preserve"> </w:t>
      </w:r>
      <w:r w:rsidR="00034BAA" w:rsidRPr="00AB29E9">
        <w:rPr>
          <w:rFonts w:ascii="Helvetica" w:hAnsi="Helvetica" w:cs="Helvetica"/>
          <w:sz w:val="24"/>
          <w:szCs w:val="24"/>
        </w:rPr>
        <w:t>was measured (Figure 5</w:t>
      </w:r>
      <w:r w:rsidR="009A3BB0">
        <w:rPr>
          <w:rFonts w:ascii="Helvetica" w:hAnsi="Helvetica" w:cs="Helvetica"/>
          <w:sz w:val="24"/>
          <w:szCs w:val="24"/>
        </w:rPr>
        <w:t>B</w:t>
      </w:r>
      <w:r w:rsidR="00034BAA" w:rsidRPr="00AB29E9">
        <w:rPr>
          <w:rFonts w:ascii="Helvetica" w:hAnsi="Helvetica" w:cs="Helvetica"/>
          <w:sz w:val="24"/>
          <w:szCs w:val="24"/>
        </w:rPr>
        <w:t>)</w:t>
      </w:r>
      <w:r w:rsidR="00034BAA" w:rsidRPr="00302096">
        <w:rPr>
          <w:rFonts w:ascii="Helvetica" w:hAnsi="Helvetica" w:cs="Helvetica"/>
          <w:sz w:val="24"/>
          <w:szCs w:val="24"/>
        </w:rPr>
        <w:t>.</w:t>
      </w:r>
      <w:r w:rsidR="00034BAA">
        <w:rPr>
          <w:rFonts w:ascii="Helvetica" w:hAnsi="Helvetica" w:cs="Helvetica"/>
          <w:sz w:val="24"/>
          <w:szCs w:val="24"/>
        </w:rPr>
        <w:t xml:space="preserve"> Note the wide dispersal of </w:t>
      </w:r>
      <w:r w:rsidR="00034BAA">
        <w:rPr>
          <w:rFonts w:ascii="Helvetica" w:hAnsi="Helvetica" w:cs="Helvetica"/>
          <w:i/>
          <w:sz w:val="24"/>
          <w:szCs w:val="24"/>
        </w:rPr>
        <w:t xml:space="preserve">C. echinocarpa </w:t>
      </w:r>
      <w:r w:rsidR="00034BAA">
        <w:rPr>
          <w:rFonts w:ascii="Helvetica" w:hAnsi="Helvetica" w:cs="Helvetica"/>
          <w:sz w:val="24"/>
          <w:szCs w:val="24"/>
        </w:rPr>
        <w:t xml:space="preserve">and </w:t>
      </w:r>
      <w:r w:rsidR="00034BAA">
        <w:rPr>
          <w:rFonts w:ascii="Helvetica" w:hAnsi="Helvetica" w:cs="Helvetica"/>
          <w:i/>
          <w:sz w:val="24"/>
          <w:szCs w:val="24"/>
        </w:rPr>
        <w:t xml:space="preserve">O. basilaris, </w:t>
      </w:r>
      <w:r w:rsidR="00034BAA">
        <w:rPr>
          <w:rFonts w:ascii="Helvetica" w:hAnsi="Helvetica" w:cs="Helvetica"/>
          <w:sz w:val="24"/>
          <w:szCs w:val="24"/>
        </w:rPr>
        <w:t xml:space="preserve">as enough individuals could not be measured in the same space as </w:t>
      </w:r>
      <w:r w:rsidR="00034BAA">
        <w:rPr>
          <w:rFonts w:ascii="Helvetica" w:hAnsi="Helvetica" w:cs="Helvetica"/>
          <w:i/>
          <w:sz w:val="24"/>
          <w:szCs w:val="24"/>
        </w:rPr>
        <w:t xml:space="preserve">C. acanthocarpa. </w:t>
      </w:r>
    </w:p>
    <w:p w14:paraId="291D1E8F" w14:textId="13306F14" w:rsidR="00DE5105" w:rsidRPr="006E3B30" w:rsidRDefault="00DE5105" w:rsidP="006E3B30">
      <w:pPr>
        <w:pStyle w:val="BodyText"/>
        <w:rPr>
          <w:rFonts w:ascii="Helvetica" w:hAnsi="Helvetica" w:cs="Helvetica"/>
          <w:sz w:val="24"/>
          <w:szCs w:val="24"/>
        </w:rPr>
      </w:pPr>
    </w:p>
    <w:p w14:paraId="0161986E" w14:textId="061109DB"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In addition to abundance, </w:t>
      </w:r>
      <w:r w:rsidR="002A5081">
        <w:rPr>
          <w:rFonts w:ascii="Helvetica" w:hAnsi="Helvetica" w:cs="Helvetica"/>
          <w:sz w:val="24"/>
          <w:szCs w:val="24"/>
        </w:rPr>
        <w:t xml:space="preserve">sufficient variation in cacti size is critical for analyses both in terms of simple blocking or strata, i.e. </w:t>
      </w:r>
      <w:r w:rsidRPr="006E3B30">
        <w:rPr>
          <w:rFonts w:ascii="Helvetica" w:hAnsi="Helvetica" w:cs="Helvetica"/>
          <w:sz w:val="24"/>
          <w:szCs w:val="24"/>
        </w:rPr>
        <w:t>small, medium, and large</w:t>
      </w:r>
      <w:r w:rsidR="002A5081">
        <w:rPr>
          <w:rFonts w:ascii="Helvetica" w:hAnsi="Helvetica" w:cs="Helvetica"/>
          <w:sz w:val="24"/>
          <w:szCs w:val="24"/>
        </w:rPr>
        <w:t xml:space="preserve"> and continuous analyses post hoc</w:t>
      </w:r>
      <w:r w:rsidRPr="006E3B30">
        <w:rPr>
          <w:rFonts w:ascii="Helvetica" w:hAnsi="Helvetica" w:cs="Helvetica"/>
          <w:sz w:val="24"/>
          <w:szCs w:val="24"/>
        </w:rPr>
        <w:t>. While we do have a total volume available, height of cacti is a better metric to consider if nectarivorous and frugivorous birds will engage with a cactus</w:t>
      </w:r>
      <w:r w:rsidR="002557C8">
        <w:rPr>
          <w:rFonts w:ascii="Helvetica" w:hAnsi="Helvetica" w:cs="Helvetica"/>
          <w:sz w:val="24"/>
          <w:szCs w:val="24"/>
        </w:rPr>
        <w:t xml:space="preserve"> because</w:t>
      </w:r>
      <w:r w:rsidRPr="006E3B30">
        <w:rPr>
          <w:rFonts w:ascii="Helvetica" w:hAnsi="Helvetica" w:cs="Helvetica"/>
          <w:sz w:val="24"/>
          <w:szCs w:val="24"/>
        </w:rPr>
        <w:t xml:space="preserve"> they prefer to engage with higher inflorescence and fruits (Wolf and </w:t>
      </w:r>
      <w:r w:rsidRPr="006E3B30">
        <w:rPr>
          <w:rFonts w:ascii="Helvetica" w:hAnsi="Helvetica" w:cs="Helvetica"/>
          <w:sz w:val="24"/>
          <w:szCs w:val="24"/>
        </w:rPr>
        <w:lastRenderedPageBreak/>
        <w:t xml:space="preserve">Hainsworth 1990; Mitchell 1994). Sampled </w:t>
      </w:r>
      <w:r w:rsidRPr="006E3B30">
        <w:rPr>
          <w:rFonts w:ascii="Helvetica" w:hAnsi="Helvetica" w:cs="Helvetica"/>
          <w:i/>
          <w:sz w:val="24"/>
          <w:szCs w:val="24"/>
        </w:rPr>
        <w:t>O. basilaris</w:t>
      </w:r>
      <w:r w:rsidRPr="006E3B30">
        <w:rPr>
          <w:rFonts w:ascii="Helvetica" w:hAnsi="Helvetica" w:cs="Helvetica"/>
          <w:sz w:val="24"/>
          <w:szCs w:val="24"/>
        </w:rPr>
        <w:t xml:space="preserve"> </w:t>
      </w:r>
      <w:r w:rsidR="00764AA0">
        <w:rPr>
          <w:rFonts w:ascii="Helvetica" w:hAnsi="Helvetica" w:cs="Helvetica"/>
          <w:sz w:val="24"/>
          <w:szCs w:val="24"/>
        </w:rPr>
        <w:t>individuals</w:t>
      </w:r>
      <w:r w:rsidR="00034BAA">
        <w:rPr>
          <w:rFonts w:ascii="Helvetica" w:hAnsi="Helvetica" w:cs="Helvetica"/>
          <w:sz w:val="24"/>
          <w:szCs w:val="24"/>
        </w:rPr>
        <w:t>’ sizes</w:t>
      </w:r>
      <w:r w:rsidR="00764AA0">
        <w:rPr>
          <w:rFonts w:ascii="Helvetica" w:hAnsi="Helvetica" w:cs="Helvetica"/>
          <w:sz w:val="24"/>
          <w:szCs w:val="24"/>
        </w:rPr>
        <w:t xml:space="preserve"> were </w:t>
      </w:r>
      <w:r w:rsidRPr="006E3B30">
        <w:rPr>
          <w:rFonts w:ascii="Helvetica" w:hAnsi="Helvetica" w:cs="Helvetica"/>
          <w:sz w:val="24"/>
          <w:szCs w:val="24"/>
        </w:rPr>
        <w:t>normally distributed (</w:t>
      </w:r>
      <w:r w:rsidRPr="006E3B30">
        <w:rPr>
          <w:rFonts w:ascii="Helvetica" w:hAnsi="Helvetica" w:cs="Helvetica"/>
          <w:i/>
          <w:sz w:val="24"/>
          <w:szCs w:val="24"/>
        </w:rPr>
        <w:t>Shapiro Wilks</w:t>
      </w:r>
      <w:r w:rsidRPr="006E3B30">
        <w:rPr>
          <w:rFonts w:ascii="Helvetica" w:hAnsi="Helvetica" w:cs="Helvetica"/>
          <w:sz w:val="24"/>
          <w:szCs w:val="24"/>
        </w:rPr>
        <w:t xml:space="preserve">, p = 0.008519, W = 0.88797), but </w:t>
      </w:r>
      <w:r w:rsidRPr="006E3B30">
        <w:rPr>
          <w:rFonts w:ascii="Helvetica" w:hAnsi="Helvetica" w:cs="Helvetica"/>
          <w:i/>
          <w:sz w:val="24"/>
          <w:szCs w:val="24"/>
        </w:rPr>
        <w:t>C. acanthocarpa</w:t>
      </w:r>
      <w:r w:rsidRPr="006E3B30">
        <w:rPr>
          <w:rFonts w:ascii="Helvetica" w:hAnsi="Helvetica" w:cs="Helvetica"/>
          <w:sz w:val="24"/>
          <w:szCs w:val="24"/>
        </w:rPr>
        <w:t xml:space="preserve"> (</w:t>
      </w:r>
      <w:r w:rsidRPr="006E3B30">
        <w:rPr>
          <w:rFonts w:ascii="Helvetica" w:hAnsi="Helvetica" w:cs="Helvetica"/>
          <w:i/>
          <w:sz w:val="24"/>
          <w:szCs w:val="24"/>
        </w:rPr>
        <w:t>Shapiro Wilks</w:t>
      </w:r>
      <w:r w:rsidRPr="006E3B30">
        <w:rPr>
          <w:rFonts w:ascii="Helvetica" w:hAnsi="Helvetica" w:cs="Helvetica"/>
          <w:sz w:val="24"/>
          <w:szCs w:val="24"/>
        </w:rPr>
        <w:t xml:space="preserve">, p = 0.06667, W = 0.97717) and </w:t>
      </w:r>
      <w:r w:rsidRPr="006E3B30">
        <w:rPr>
          <w:rFonts w:ascii="Helvetica" w:hAnsi="Helvetica" w:cs="Helvetica"/>
          <w:i/>
          <w:sz w:val="24"/>
          <w:szCs w:val="24"/>
        </w:rPr>
        <w:t>C. echinocarpa</w:t>
      </w:r>
      <w:r w:rsidRPr="006E3B30">
        <w:rPr>
          <w:rFonts w:ascii="Helvetica" w:hAnsi="Helvetica" w:cs="Helvetica"/>
          <w:sz w:val="24"/>
          <w:szCs w:val="24"/>
        </w:rPr>
        <w:t xml:space="preserve"> (</w:t>
      </w:r>
      <w:r w:rsidRPr="006E3B30">
        <w:rPr>
          <w:rFonts w:ascii="Helvetica" w:hAnsi="Helvetica" w:cs="Helvetica"/>
          <w:i/>
          <w:sz w:val="24"/>
          <w:szCs w:val="24"/>
        </w:rPr>
        <w:t>Shapiro Wilks</w:t>
      </w:r>
      <w:r w:rsidRPr="006E3B30">
        <w:rPr>
          <w:rFonts w:ascii="Helvetica" w:hAnsi="Helvetica" w:cs="Helvetica"/>
          <w:sz w:val="24"/>
          <w:szCs w:val="24"/>
        </w:rPr>
        <w:t>, p = 0.349, W = 0.98532) were not. A Kruskal</w:t>
      </w:r>
      <w:r w:rsidR="00F15681">
        <w:rPr>
          <w:rFonts w:ascii="Helvetica" w:hAnsi="Helvetica" w:cs="Helvetica"/>
          <w:sz w:val="24"/>
          <w:szCs w:val="24"/>
        </w:rPr>
        <w:t>-</w:t>
      </w:r>
      <w:r w:rsidRPr="006E3B30">
        <w:rPr>
          <w:rFonts w:ascii="Helvetica" w:hAnsi="Helvetica" w:cs="Helvetica"/>
          <w:sz w:val="24"/>
          <w:szCs w:val="24"/>
        </w:rPr>
        <w:t>Wallis rank sum test revealed that each cactus had non-identical means (</w:t>
      </w:r>
      <w:r w:rsidRPr="006E3B30">
        <w:rPr>
          <w:rFonts w:ascii="Helvetica" w:hAnsi="Helvetica" w:cs="Helvetica"/>
          <w:i/>
          <w:sz w:val="24"/>
          <w:szCs w:val="24"/>
        </w:rPr>
        <w:t>Kruskal-Wallis</w:t>
      </w:r>
      <w:r w:rsidRPr="006E3B30">
        <w:rPr>
          <w:rFonts w:ascii="Helvetica" w:hAnsi="Helvetica" w:cs="Helvetica"/>
          <w:sz w:val="24"/>
          <w:szCs w:val="24"/>
        </w:rPr>
        <w:t xml:space="preserve">, Chi-square = 3.71, p &gt; 0.0001, df = 52), with a mean height in meters of 1.04 meters for </w:t>
      </w:r>
      <w:r w:rsidRPr="006E3B30">
        <w:rPr>
          <w:rFonts w:ascii="Helvetica" w:hAnsi="Helvetica" w:cs="Helvetica"/>
          <w:i/>
          <w:sz w:val="24"/>
          <w:szCs w:val="24"/>
        </w:rPr>
        <w:t>C. acanthocarpa</w:t>
      </w:r>
      <w:r w:rsidRPr="006E3B30">
        <w:rPr>
          <w:rFonts w:ascii="Helvetica" w:hAnsi="Helvetica" w:cs="Helvetica"/>
          <w:sz w:val="24"/>
          <w:szCs w:val="24"/>
        </w:rPr>
        <w:t xml:space="preserve">, 0.55 meters for </w:t>
      </w:r>
      <w:r w:rsidRPr="006E3B30">
        <w:rPr>
          <w:rFonts w:ascii="Helvetica" w:hAnsi="Helvetica" w:cs="Helvetica"/>
          <w:i/>
          <w:sz w:val="24"/>
          <w:szCs w:val="24"/>
        </w:rPr>
        <w:t>C. echinocarpa</w:t>
      </w:r>
      <w:r w:rsidRPr="006E3B30">
        <w:rPr>
          <w:rFonts w:ascii="Helvetica" w:hAnsi="Helvetica" w:cs="Helvetica"/>
          <w:sz w:val="24"/>
          <w:szCs w:val="24"/>
        </w:rPr>
        <w:t xml:space="preserve">, and 0.17 meters for </w:t>
      </w:r>
      <w:r w:rsidRPr="006E3B30">
        <w:rPr>
          <w:rFonts w:ascii="Helvetica" w:hAnsi="Helvetica" w:cs="Helvetica"/>
          <w:i/>
          <w:sz w:val="24"/>
          <w:szCs w:val="24"/>
        </w:rPr>
        <w:t>O. basilaris</w:t>
      </w:r>
      <w:r w:rsidRPr="006E3B30">
        <w:rPr>
          <w:rFonts w:ascii="Helvetica" w:hAnsi="Helvetica" w:cs="Helvetica"/>
          <w:sz w:val="24"/>
          <w:szCs w:val="24"/>
        </w:rPr>
        <w:t xml:space="preserve"> (Figure 6). Additionally, the selected study species must have enough variety in heights so as to be binned into three size class (small, medium, large). Based on the distributions of sizes of each cactus, a</w:t>
      </w:r>
      <w:r w:rsidR="00034BAA">
        <w:rPr>
          <w:rFonts w:ascii="Helvetica" w:hAnsi="Helvetica" w:cs="Helvetica"/>
          <w:sz w:val="24"/>
          <w:szCs w:val="24"/>
        </w:rPr>
        <w:t>n</w:t>
      </w:r>
      <w:r w:rsidRPr="006E3B30">
        <w:rPr>
          <w:rFonts w:ascii="Helvetica" w:hAnsi="Helvetica" w:cs="Helvetica"/>
          <w:sz w:val="24"/>
          <w:szCs w:val="24"/>
        </w:rPr>
        <w:t xml:space="preserve"> equal-sized binned class system is most appropriate. </w:t>
      </w:r>
      <w:r w:rsidRPr="006E3B30">
        <w:rPr>
          <w:rFonts w:ascii="Helvetica" w:hAnsi="Helvetica" w:cs="Helvetica"/>
          <w:i/>
          <w:sz w:val="24"/>
          <w:szCs w:val="24"/>
        </w:rPr>
        <w:t>C. acanthocarpa</w:t>
      </w:r>
      <w:r w:rsidRPr="006E3B30">
        <w:rPr>
          <w:rFonts w:ascii="Helvetica" w:hAnsi="Helvetica" w:cs="Helvetica"/>
          <w:sz w:val="24"/>
          <w:szCs w:val="24"/>
        </w:rPr>
        <w:t xml:space="preserve"> has the largest bin classes, which is a benefit in that having large size classes translates to a clearer distinction among flower/fruit height for birds.</w:t>
      </w:r>
    </w:p>
    <w:p w14:paraId="1821675D" w14:textId="7F3FDD84" w:rsidR="006E3B30" w:rsidRPr="006E3B30" w:rsidRDefault="006E3B30" w:rsidP="006E3B30">
      <w:pPr>
        <w:pStyle w:val="BodyText"/>
        <w:rPr>
          <w:rFonts w:ascii="Helvetica" w:hAnsi="Helvetica" w:cs="Helvetica"/>
          <w:sz w:val="24"/>
          <w:szCs w:val="24"/>
        </w:rPr>
      </w:pPr>
      <w:r>
        <w:rPr>
          <w:noProof/>
        </w:rPr>
        <w:drawing>
          <wp:inline distT="0" distB="0" distL="0" distR="0" wp14:anchorId="5022023E" wp14:editId="1303FDED">
            <wp:extent cx="5943600" cy="3800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00475"/>
                    </a:xfrm>
                    <a:prstGeom prst="rect">
                      <a:avLst/>
                    </a:prstGeom>
                  </pic:spPr>
                </pic:pic>
              </a:graphicData>
            </a:graphic>
          </wp:inline>
        </w:drawing>
      </w:r>
    </w:p>
    <w:p w14:paraId="5487257D" w14:textId="5767051C" w:rsidR="006E3B30" w:rsidRPr="00AB29E9" w:rsidRDefault="006E3B30" w:rsidP="006E3B30">
      <w:pPr>
        <w:pStyle w:val="BodyText"/>
        <w:rPr>
          <w:rFonts w:ascii="Helvetica" w:hAnsi="Helvetica" w:cs="Helvetica"/>
          <w:sz w:val="24"/>
          <w:szCs w:val="24"/>
        </w:rPr>
      </w:pPr>
      <w:r w:rsidRPr="00302096">
        <w:rPr>
          <w:rFonts w:ascii="Helvetica" w:hAnsi="Helvetica" w:cs="Helvetica"/>
          <w:sz w:val="24"/>
          <w:szCs w:val="24"/>
        </w:rPr>
        <w:t xml:space="preserve">Figure 6: </w:t>
      </w:r>
      <w:r w:rsidR="009A3BB0">
        <w:rPr>
          <w:rFonts w:ascii="Helvetica" w:hAnsi="Helvetica" w:cs="Helvetica"/>
          <w:sz w:val="24"/>
          <w:szCs w:val="24"/>
        </w:rPr>
        <w:t xml:space="preserve">Boxplots of mean heights for </w:t>
      </w:r>
      <w:r w:rsidR="009A3BB0">
        <w:rPr>
          <w:rFonts w:ascii="Helvetica" w:hAnsi="Helvetica" w:cs="Helvetica"/>
          <w:i/>
          <w:sz w:val="24"/>
          <w:szCs w:val="24"/>
        </w:rPr>
        <w:t xml:space="preserve">C. acanthocarpa </w:t>
      </w:r>
      <w:r w:rsidR="009A3BB0">
        <w:rPr>
          <w:rFonts w:ascii="Helvetica" w:hAnsi="Helvetica" w:cs="Helvetica"/>
          <w:sz w:val="24"/>
          <w:szCs w:val="24"/>
        </w:rPr>
        <w:t xml:space="preserve">(n=105), </w:t>
      </w:r>
      <w:r w:rsidR="009A3BB0">
        <w:rPr>
          <w:rFonts w:ascii="Helvetica" w:hAnsi="Helvetica" w:cs="Helvetica"/>
          <w:i/>
          <w:sz w:val="24"/>
          <w:szCs w:val="24"/>
        </w:rPr>
        <w:t xml:space="preserve">C. echinocarpa </w:t>
      </w:r>
      <w:r w:rsidR="009A3BB0">
        <w:rPr>
          <w:rFonts w:ascii="Helvetica" w:hAnsi="Helvetica" w:cs="Helvetica"/>
          <w:sz w:val="24"/>
          <w:szCs w:val="24"/>
        </w:rPr>
        <w:t xml:space="preserve">(n = 98), and </w:t>
      </w:r>
      <w:r w:rsidR="009A3BB0">
        <w:rPr>
          <w:rFonts w:ascii="Helvetica" w:hAnsi="Helvetica" w:cs="Helvetica"/>
          <w:i/>
          <w:sz w:val="24"/>
          <w:szCs w:val="24"/>
        </w:rPr>
        <w:t>O. basilaris</w:t>
      </w:r>
      <w:r w:rsidR="009A3BB0">
        <w:rPr>
          <w:rFonts w:ascii="Helvetica" w:hAnsi="Helvetica" w:cs="Helvetica"/>
          <w:sz w:val="24"/>
          <w:szCs w:val="24"/>
        </w:rPr>
        <w:t xml:space="preserve"> (n = 26).</w:t>
      </w:r>
    </w:p>
    <w:p w14:paraId="1C17E8BA" w14:textId="70E1BD34" w:rsidR="00302096" w:rsidRDefault="00302096" w:rsidP="006E3B30">
      <w:pPr>
        <w:pStyle w:val="BodyText"/>
        <w:rPr>
          <w:rFonts w:ascii="Helvetica" w:hAnsi="Helvetica" w:cs="Helvetica"/>
          <w:sz w:val="24"/>
          <w:szCs w:val="24"/>
        </w:rPr>
      </w:pPr>
    </w:p>
    <w:p w14:paraId="1F246CC1" w14:textId="536CDB23" w:rsidR="0089396B" w:rsidRDefault="0089396B" w:rsidP="006E3B30">
      <w:pPr>
        <w:pStyle w:val="BodyText"/>
        <w:rPr>
          <w:rFonts w:ascii="Helvetica" w:hAnsi="Helvetica" w:cs="Helvetica"/>
          <w:sz w:val="24"/>
          <w:szCs w:val="24"/>
        </w:rPr>
      </w:pPr>
    </w:p>
    <w:p w14:paraId="121FC24E" w14:textId="472849C3" w:rsidR="0089396B" w:rsidRDefault="0089396B" w:rsidP="006E3B30">
      <w:pPr>
        <w:pStyle w:val="BodyText"/>
        <w:rPr>
          <w:rFonts w:ascii="Helvetica" w:hAnsi="Helvetica" w:cs="Helvetica"/>
          <w:sz w:val="24"/>
          <w:szCs w:val="24"/>
        </w:rPr>
      </w:pPr>
    </w:p>
    <w:p w14:paraId="6FA2925C" w14:textId="352F2CE0" w:rsidR="0089396B" w:rsidRDefault="0089396B" w:rsidP="006E3B30">
      <w:pPr>
        <w:pStyle w:val="BodyText"/>
        <w:rPr>
          <w:rFonts w:ascii="Helvetica" w:hAnsi="Helvetica" w:cs="Helvetica"/>
          <w:sz w:val="24"/>
          <w:szCs w:val="24"/>
        </w:rPr>
      </w:pPr>
    </w:p>
    <w:p w14:paraId="6DD95993" w14:textId="77777777" w:rsidR="0089396B" w:rsidRDefault="0089396B" w:rsidP="006E3B30">
      <w:pPr>
        <w:pStyle w:val="BodyText"/>
        <w:rPr>
          <w:rFonts w:ascii="Helvetica" w:hAnsi="Helvetica" w:cs="Helvetica"/>
          <w:sz w:val="24"/>
          <w:szCs w:val="24"/>
        </w:rPr>
      </w:pPr>
    </w:p>
    <w:p w14:paraId="4FDB5CCB" w14:textId="235EE582" w:rsidR="00302096" w:rsidRPr="006E3B30" w:rsidRDefault="00302096" w:rsidP="006E3B30">
      <w:pPr>
        <w:pStyle w:val="BodyText"/>
        <w:rPr>
          <w:rFonts w:ascii="Helvetica" w:hAnsi="Helvetica" w:cs="Helvetica"/>
          <w:sz w:val="24"/>
          <w:szCs w:val="24"/>
        </w:rPr>
      </w:pPr>
      <w:r w:rsidRPr="006E3B30">
        <w:rPr>
          <w:rFonts w:ascii="Helvetica" w:hAnsi="Helvetica" w:cs="Helvetica"/>
          <w:sz w:val="24"/>
          <w:szCs w:val="24"/>
        </w:rPr>
        <w:lastRenderedPageBreak/>
        <w:t xml:space="preserve">Table 3: </w:t>
      </w:r>
      <w:r w:rsidR="0020300F">
        <w:rPr>
          <w:rFonts w:ascii="Helvetica" w:hAnsi="Helvetica" w:cs="Helvetica"/>
          <w:sz w:val="24"/>
          <w:szCs w:val="24"/>
        </w:rPr>
        <w:t>Small, medium, and large</w:t>
      </w:r>
      <w:r w:rsidRPr="006E3B30">
        <w:rPr>
          <w:rFonts w:ascii="Helvetica" w:hAnsi="Helvetica" w:cs="Helvetica"/>
          <w:sz w:val="24"/>
          <w:szCs w:val="24"/>
        </w:rPr>
        <w:t xml:space="preserve"> classes for each study species candidate</w:t>
      </w:r>
      <w:r w:rsidR="009A3BB0">
        <w:rPr>
          <w:rFonts w:ascii="Helvetica" w:hAnsi="Helvetica" w:cs="Helvetica"/>
          <w:sz w:val="24"/>
          <w:szCs w:val="24"/>
        </w:rPr>
        <w:t xml:space="preserve"> </w:t>
      </w:r>
      <w:r w:rsidR="0020300F">
        <w:rPr>
          <w:rFonts w:ascii="Helvetica" w:hAnsi="Helvetica" w:cs="Helvetica"/>
          <w:sz w:val="24"/>
          <w:szCs w:val="24"/>
        </w:rPr>
        <w:t xml:space="preserve">separated by equal binning. </w:t>
      </w:r>
    </w:p>
    <w:tbl>
      <w:tblPr>
        <w:tblW w:w="4856" w:type="pct"/>
        <w:jc w:val="center"/>
        <w:tblLook w:val="07E0" w:firstRow="1" w:lastRow="1" w:firstColumn="1" w:lastColumn="1" w:noHBand="1" w:noVBand="1"/>
      </w:tblPr>
      <w:tblGrid>
        <w:gridCol w:w="3653"/>
        <w:gridCol w:w="1596"/>
        <w:gridCol w:w="2210"/>
        <w:gridCol w:w="1841"/>
      </w:tblGrid>
      <w:tr w:rsidR="006E3B30" w:rsidRPr="006E3B30" w14:paraId="65075D12" w14:textId="77777777" w:rsidTr="006E3B30">
        <w:trPr>
          <w:jc w:val="center"/>
        </w:trPr>
        <w:tc>
          <w:tcPr>
            <w:tcW w:w="1964" w:type="pct"/>
            <w:tcBorders>
              <w:top w:val="single" w:sz="4" w:space="0" w:color="auto"/>
              <w:bottom w:val="single" w:sz="0" w:space="0" w:color="auto"/>
            </w:tcBorders>
            <w:vAlign w:val="bottom"/>
          </w:tcPr>
          <w:p w14:paraId="5FB6156C" w14:textId="74A6598D" w:rsidR="006E3B30" w:rsidRPr="006E3B30" w:rsidRDefault="006E3B30" w:rsidP="006E3B30">
            <w:pPr>
              <w:pStyle w:val="Compact"/>
              <w:jc w:val="center"/>
              <w:rPr>
                <w:rFonts w:ascii="Helvetica" w:hAnsi="Helvetica" w:cs="Helvetica"/>
              </w:rPr>
            </w:pPr>
            <w:r>
              <w:rPr>
                <w:rFonts w:ascii="Helvetica" w:hAnsi="Helvetica" w:cs="Helvetica"/>
              </w:rPr>
              <w:t>S</w:t>
            </w:r>
            <w:r w:rsidRPr="006E3B30">
              <w:rPr>
                <w:rFonts w:ascii="Helvetica" w:hAnsi="Helvetica" w:cs="Helvetica"/>
              </w:rPr>
              <w:t>pecies</w:t>
            </w:r>
          </w:p>
        </w:tc>
        <w:tc>
          <w:tcPr>
            <w:tcW w:w="858" w:type="pct"/>
            <w:tcBorders>
              <w:top w:val="single" w:sz="4" w:space="0" w:color="auto"/>
              <w:bottom w:val="single" w:sz="0" w:space="0" w:color="auto"/>
            </w:tcBorders>
            <w:vAlign w:val="bottom"/>
          </w:tcPr>
          <w:p w14:paraId="6760ACB2" w14:textId="52CB9B96" w:rsidR="006E3B30" w:rsidRPr="006E3B30" w:rsidRDefault="006E3B30" w:rsidP="006E3B30">
            <w:pPr>
              <w:pStyle w:val="Compact"/>
              <w:jc w:val="center"/>
              <w:rPr>
                <w:rFonts w:ascii="Helvetica" w:hAnsi="Helvetica" w:cs="Helvetica"/>
              </w:rPr>
            </w:pPr>
            <w:r>
              <w:rPr>
                <w:rFonts w:ascii="Helvetica" w:hAnsi="Helvetica" w:cs="Helvetica"/>
              </w:rPr>
              <w:t>S</w:t>
            </w:r>
            <w:r w:rsidRPr="006E3B30">
              <w:rPr>
                <w:rFonts w:ascii="Helvetica" w:hAnsi="Helvetica" w:cs="Helvetica"/>
              </w:rPr>
              <w:t>mall</w:t>
            </w:r>
          </w:p>
        </w:tc>
        <w:tc>
          <w:tcPr>
            <w:tcW w:w="1188" w:type="pct"/>
            <w:tcBorders>
              <w:top w:val="single" w:sz="4" w:space="0" w:color="auto"/>
              <w:bottom w:val="single" w:sz="0" w:space="0" w:color="auto"/>
            </w:tcBorders>
            <w:vAlign w:val="bottom"/>
          </w:tcPr>
          <w:p w14:paraId="02CE080D" w14:textId="316A3ABF" w:rsidR="006E3B30" w:rsidRPr="006E3B30" w:rsidRDefault="006E3B30" w:rsidP="006E3B30">
            <w:pPr>
              <w:pStyle w:val="Compact"/>
              <w:jc w:val="center"/>
              <w:rPr>
                <w:rFonts w:ascii="Helvetica" w:hAnsi="Helvetica" w:cs="Helvetica"/>
              </w:rPr>
            </w:pPr>
            <w:r>
              <w:rPr>
                <w:rFonts w:ascii="Helvetica" w:hAnsi="Helvetica" w:cs="Helvetica"/>
              </w:rPr>
              <w:t>M</w:t>
            </w:r>
            <w:r w:rsidRPr="006E3B30">
              <w:rPr>
                <w:rFonts w:ascii="Helvetica" w:hAnsi="Helvetica" w:cs="Helvetica"/>
              </w:rPr>
              <w:t>edium</w:t>
            </w:r>
          </w:p>
        </w:tc>
        <w:tc>
          <w:tcPr>
            <w:tcW w:w="990" w:type="pct"/>
            <w:tcBorders>
              <w:top w:val="single" w:sz="4" w:space="0" w:color="auto"/>
              <w:bottom w:val="single" w:sz="0" w:space="0" w:color="auto"/>
            </w:tcBorders>
            <w:vAlign w:val="bottom"/>
          </w:tcPr>
          <w:p w14:paraId="351796F7" w14:textId="1D118761" w:rsidR="006E3B30" w:rsidRPr="006E3B30" w:rsidRDefault="006E3B30" w:rsidP="006E3B30">
            <w:pPr>
              <w:pStyle w:val="Compact"/>
              <w:jc w:val="center"/>
              <w:rPr>
                <w:rFonts w:ascii="Helvetica" w:hAnsi="Helvetica" w:cs="Helvetica"/>
              </w:rPr>
            </w:pPr>
            <w:r>
              <w:rPr>
                <w:rFonts w:ascii="Helvetica" w:hAnsi="Helvetica" w:cs="Helvetica"/>
              </w:rPr>
              <w:t>L</w:t>
            </w:r>
            <w:r w:rsidRPr="006E3B30">
              <w:rPr>
                <w:rFonts w:ascii="Helvetica" w:hAnsi="Helvetica" w:cs="Helvetica"/>
              </w:rPr>
              <w:t>arge</w:t>
            </w:r>
          </w:p>
        </w:tc>
      </w:tr>
      <w:tr w:rsidR="006E3B30" w:rsidRPr="006E3B30" w14:paraId="36867395" w14:textId="77777777" w:rsidTr="006E3B30">
        <w:trPr>
          <w:jc w:val="center"/>
        </w:trPr>
        <w:tc>
          <w:tcPr>
            <w:tcW w:w="1964" w:type="pct"/>
          </w:tcPr>
          <w:p w14:paraId="668A5620" w14:textId="77777777" w:rsidR="006E3B30" w:rsidRPr="006E3B30" w:rsidRDefault="006E3B30" w:rsidP="006E3B30">
            <w:pPr>
              <w:pStyle w:val="Compact"/>
              <w:jc w:val="center"/>
              <w:rPr>
                <w:rFonts w:ascii="Helvetica" w:hAnsi="Helvetica" w:cs="Helvetica"/>
                <w:i/>
              </w:rPr>
            </w:pPr>
            <w:r w:rsidRPr="006E3B30">
              <w:rPr>
                <w:rFonts w:ascii="Helvetica" w:hAnsi="Helvetica" w:cs="Helvetica"/>
                <w:i/>
              </w:rPr>
              <w:t>Cylindropuntia acanthocarpa</w:t>
            </w:r>
          </w:p>
        </w:tc>
        <w:tc>
          <w:tcPr>
            <w:tcW w:w="858" w:type="pct"/>
          </w:tcPr>
          <w:p w14:paraId="6416FA9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&lt;85cm</w:t>
            </w:r>
          </w:p>
        </w:tc>
        <w:tc>
          <w:tcPr>
            <w:tcW w:w="1188" w:type="pct"/>
          </w:tcPr>
          <w:p w14:paraId="609955F0"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86cm - 152cm</w:t>
            </w:r>
          </w:p>
        </w:tc>
        <w:tc>
          <w:tcPr>
            <w:tcW w:w="990" w:type="pct"/>
          </w:tcPr>
          <w:p w14:paraId="7582D085"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&gt;153cm</w:t>
            </w:r>
          </w:p>
        </w:tc>
      </w:tr>
      <w:tr w:rsidR="006E3B30" w:rsidRPr="006E3B30" w14:paraId="1C7D712A" w14:textId="77777777" w:rsidTr="006E3B30">
        <w:trPr>
          <w:jc w:val="center"/>
        </w:trPr>
        <w:tc>
          <w:tcPr>
            <w:tcW w:w="1964" w:type="pct"/>
          </w:tcPr>
          <w:p w14:paraId="5F0CD8F1" w14:textId="4E48981F" w:rsidR="006E3B30" w:rsidRPr="006E3B30" w:rsidRDefault="006E3B30" w:rsidP="006E3B30">
            <w:pPr>
              <w:pStyle w:val="Compact"/>
              <w:jc w:val="center"/>
              <w:rPr>
                <w:rFonts w:ascii="Helvetica" w:hAnsi="Helvetica" w:cs="Helvetica"/>
                <w:i/>
              </w:rPr>
            </w:pPr>
            <w:r w:rsidRPr="006E3B30">
              <w:rPr>
                <w:rFonts w:ascii="Helvetica" w:hAnsi="Helvetica" w:cs="Helvetica"/>
                <w:i/>
              </w:rPr>
              <w:t>Cylindropuntia echinocarpa</w:t>
            </w:r>
          </w:p>
        </w:tc>
        <w:tc>
          <w:tcPr>
            <w:tcW w:w="858" w:type="pct"/>
          </w:tcPr>
          <w:p w14:paraId="0AEB902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&lt;45cm</w:t>
            </w:r>
          </w:p>
        </w:tc>
        <w:tc>
          <w:tcPr>
            <w:tcW w:w="1188" w:type="pct"/>
          </w:tcPr>
          <w:p w14:paraId="0A05487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46cm - 72cm</w:t>
            </w:r>
          </w:p>
        </w:tc>
        <w:tc>
          <w:tcPr>
            <w:tcW w:w="990" w:type="pct"/>
          </w:tcPr>
          <w:p w14:paraId="07BA989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&gt;73cm</w:t>
            </w:r>
          </w:p>
        </w:tc>
      </w:tr>
      <w:tr w:rsidR="006E3B30" w:rsidRPr="006E3B30" w14:paraId="5E7077F7" w14:textId="77777777" w:rsidTr="006E3B30">
        <w:trPr>
          <w:jc w:val="center"/>
        </w:trPr>
        <w:tc>
          <w:tcPr>
            <w:tcW w:w="1964" w:type="pct"/>
            <w:tcBorders>
              <w:bottom w:val="single" w:sz="4" w:space="0" w:color="auto"/>
            </w:tcBorders>
          </w:tcPr>
          <w:p w14:paraId="136B1F98" w14:textId="77777777" w:rsidR="006E3B30" w:rsidRPr="006E3B30" w:rsidRDefault="006E3B30" w:rsidP="006E3B30">
            <w:pPr>
              <w:pStyle w:val="Compact"/>
              <w:jc w:val="center"/>
              <w:rPr>
                <w:rFonts w:ascii="Helvetica" w:hAnsi="Helvetica" w:cs="Helvetica"/>
                <w:i/>
              </w:rPr>
            </w:pPr>
            <w:r w:rsidRPr="006E3B30">
              <w:rPr>
                <w:rFonts w:ascii="Helvetica" w:hAnsi="Helvetica" w:cs="Helvetica"/>
                <w:i/>
              </w:rPr>
              <w:t>Opuntia basilaris</w:t>
            </w:r>
          </w:p>
        </w:tc>
        <w:tc>
          <w:tcPr>
            <w:tcW w:w="858" w:type="pct"/>
            <w:tcBorders>
              <w:bottom w:val="single" w:sz="4" w:space="0" w:color="auto"/>
            </w:tcBorders>
          </w:tcPr>
          <w:p w14:paraId="0FA7BAB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&lt;15cm</w:t>
            </w:r>
          </w:p>
        </w:tc>
        <w:tc>
          <w:tcPr>
            <w:tcW w:w="1188" w:type="pct"/>
            <w:tcBorders>
              <w:bottom w:val="single" w:sz="4" w:space="0" w:color="auto"/>
            </w:tcBorders>
          </w:tcPr>
          <w:p w14:paraId="30B22C8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16cm - 22cm</w:t>
            </w:r>
          </w:p>
        </w:tc>
        <w:tc>
          <w:tcPr>
            <w:tcW w:w="990" w:type="pct"/>
            <w:tcBorders>
              <w:bottom w:val="single" w:sz="4" w:space="0" w:color="auto"/>
            </w:tcBorders>
          </w:tcPr>
          <w:p w14:paraId="3E625C01"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&gt;23cm</w:t>
            </w:r>
          </w:p>
        </w:tc>
      </w:tr>
    </w:tbl>
    <w:p w14:paraId="43492608" w14:textId="77777777" w:rsidR="00302096" w:rsidRDefault="00302096" w:rsidP="006E3B30">
      <w:pPr>
        <w:pStyle w:val="BodyText"/>
        <w:rPr>
          <w:rFonts w:ascii="Helvetica" w:hAnsi="Helvetica" w:cs="Helvetica"/>
          <w:sz w:val="24"/>
          <w:szCs w:val="24"/>
          <w:highlight w:val="yellow"/>
        </w:rPr>
      </w:pPr>
    </w:p>
    <w:p w14:paraId="5BF6D689" w14:textId="08F9D5FE" w:rsidR="006E3B30" w:rsidRPr="00AB29E9" w:rsidRDefault="00302096" w:rsidP="006E3B30">
      <w:pPr>
        <w:pStyle w:val="BodyText"/>
        <w:rPr>
          <w:rFonts w:ascii="Helvetica" w:hAnsi="Helvetica" w:cs="Helvetica"/>
        </w:rPr>
      </w:pPr>
      <w:r w:rsidRPr="00AB29E9">
        <w:rPr>
          <w:rFonts w:ascii="Helvetica" w:hAnsi="Helvetica" w:cs="Helvetica"/>
          <w:sz w:val="24"/>
          <w:szCs w:val="24"/>
        </w:rPr>
        <w:t>Health</w:t>
      </w:r>
      <w:r w:rsidR="006E3B30" w:rsidRPr="00302096">
        <w:rPr>
          <w:rFonts w:ascii="Helvetica" w:hAnsi="Helvetica" w:cs="Helvetica"/>
          <w:sz w:val="24"/>
          <w:szCs w:val="24"/>
        </w:rPr>
        <w:t xml:space="preserve"> can determine an individual’s likelihood to flower and fruit</w:t>
      </w:r>
      <w:r w:rsidRPr="00AB29E9">
        <w:rPr>
          <w:rFonts w:ascii="Helvetica" w:hAnsi="Helvetica" w:cs="Helvetica"/>
          <w:sz w:val="24"/>
          <w:szCs w:val="24"/>
        </w:rPr>
        <w:t>, which are important variables for pollination/seed dispersal studies.</w:t>
      </w:r>
      <w:r w:rsidR="006E3B30" w:rsidRPr="00302096">
        <w:rPr>
          <w:rFonts w:ascii="Helvetica" w:hAnsi="Helvetica" w:cs="Helvetica"/>
          <w:sz w:val="24"/>
          <w:szCs w:val="24"/>
        </w:rPr>
        <w:t xml:space="preserve"> </w:t>
      </w:r>
      <w:r w:rsidR="006E3B30" w:rsidRPr="00302096">
        <w:rPr>
          <w:rFonts w:ascii="Helvetica" w:hAnsi="Helvetica" w:cs="Helvetica"/>
          <w:i/>
          <w:sz w:val="24"/>
          <w:szCs w:val="24"/>
        </w:rPr>
        <w:t>C. acanthocarpa</w:t>
      </w:r>
      <w:r w:rsidR="006E3B30" w:rsidRPr="009A3BB0">
        <w:rPr>
          <w:rFonts w:ascii="Helvetica" w:hAnsi="Helvetica" w:cs="Helvetica"/>
          <w:sz w:val="24"/>
          <w:szCs w:val="24"/>
        </w:rPr>
        <w:t xml:space="preserve"> and </w:t>
      </w:r>
      <w:r w:rsidR="006E3B30" w:rsidRPr="00302096">
        <w:rPr>
          <w:rFonts w:ascii="Helvetica" w:hAnsi="Helvetica" w:cs="Helvetica"/>
          <w:i/>
          <w:sz w:val="24"/>
          <w:szCs w:val="24"/>
        </w:rPr>
        <w:t>C. echinocarpa</w:t>
      </w:r>
      <w:r w:rsidR="006E3B30" w:rsidRPr="00302096">
        <w:rPr>
          <w:rFonts w:ascii="Helvetica" w:hAnsi="Helvetica" w:cs="Helvetica"/>
          <w:sz w:val="24"/>
          <w:szCs w:val="24"/>
        </w:rPr>
        <w:t xml:space="preserve"> are left skewed, with most individuals having health ratings of “4” or “5”, whereas </w:t>
      </w:r>
      <w:r w:rsidR="006E3B30" w:rsidRPr="00302096">
        <w:rPr>
          <w:rFonts w:ascii="Helvetica" w:hAnsi="Helvetica" w:cs="Helvetica"/>
          <w:i/>
          <w:sz w:val="24"/>
          <w:szCs w:val="24"/>
        </w:rPr>
        <w:t>O. basilaris</w:t>
      </w:r>
      <w:r w:rsidR="006E3B30" w:rsidRPr="00302096">
        <w:rPr>
          <w:rFonts w:ascii="Helvetica" w:hAnsi="Helvetica" w:cs="Helvetica"/>
          <w:sz w:val="24"/>
          <w:szCs w:val="24"/>
        </w:rPr>
        <w:t xml:space="preserve"> has an even distribution of health classes among all individuals </w:t>
      </w:r>
      <w:r w:rsidRPr="00AB29E9">
        <w:rPr>
          <w:rFonts w:ascii="Helvetica" w:hAnsi="Helvetica" w:cs="Helvetica"/>
          <w:sz w:val="24"/>
          <w:szCs w:val="24"/>
        </w:rPr>
        <w:t>(</w:t>
      </w:r>
      <w:r w:rsidR="009A3BB0" w:rsidRPr="00AB29E9">
        <w:rPr>
          <w:rFonts w:ascii="Helvetica" w:hAnsi="Helvetica" w:cs="Helvetica"/>
          <w:sz w:val="24"/>
          <w:szCs w:val="24"/>
        </w:rPr>
        <w:t>Pearson’s Chi-squared Test, X-squared = 27.325, df = 8, p &gt; 0.001</w:t>
      </w:r>
      <w:r w:rsidRPr="00AB29E9">
        <w:rPr>
          <w:rFonts w:ascii="Helvetica" w:hAnsi="Helvetica" w:cs="Helvetica"/>
          <w:sz w:val="24"/>
          <w:szCs w:val="24"/>
        </w:rPr>
        <w:t xml:space="preserve">)  </w:t>
      </w:r>
      <w:r w:rsidR="006E3B30" w:rsidRPr="00302096">
        <w:rPr>
          <w:rFonts w:ascii="Helvetica" w:hAnsi="Helvetica" w:cs="Helvetica"/>
          <w:sz w:val="24"/>
          <w:szCs w:val="24"/>
        </w:rPr>
        <w:t>(Figure 7).</w:t>
      </w:r>
      <w:r w:rsidR="002D4668" w:rsidRPr="00302096">
        <w:rPr>
          <w:rFonts w:ascii="Helvetica" w:hAnsi="Helvetica" w:cs="Helvetica"/>
          <w:sz w:val="24"/>
          <w:szCs w:val="24"/>
        </w:rPr>
        <w:t xml:space="preserve"> </w:t>
      </w:r>
    </w:p>
    <w:p w14:paraId="27912874" w14:textId="7011EF10" w:rsidR="006E3B30" w:rsidRPr="006E3B30" w:rsidRDefault="00686119" w:rsidP="006E3B30">
      <w:pPr>
        <w:pStyle w:val="BodyText"/>
        <w:rPr>
          <w:rFonts w:ascii="Helvetica" w:hAnsi="Helvetica" w:cs="Helvetica"/>
          <w:sz w:val="24"/>
          <w:szCs w:val="24"/>
        </w:rPr>
      </w:pPr>
      <w:r>
        <w:rPr>
          <w:noProof/>
        </w:rPr>
        <w:drawing>
          <wp:inline distT="0" distB="0" distL="0" distR="0" wp14:anchorId="7B0D2BD4" wp14:editId="3EC6FE29">
            <wp:extent cx="5943600" cy="3620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20770"/>
                    </a:xfrm>
                    <a:prstGeom prst="rect">
                      <a:avLst/>
                    </a:prstGeom>
                  </pic:spPr>
                </pic:pic>
              </a:graphicData>
            </a:graphic>
          </wp:inline>
        </w:drawing>
      </w:r>
    </w:p>
    <w:p w14:paraId="53443EC2" w14:textId="3333C7CF" w:rsidR="006E3B30" w:rsidRDefault="006E3B30" w:rsidP="006E3B30">
      <w:pPr>
        <w:pStyle w:val="BodyText"/>
        <w:rPr>
          <w:rFonts w:ascii="Helvetica" w:hAnsi="Helvetica" w:cs="Helvetica"/>
          <w:sz w:val="24"/>
          <w:szCs w:val="24"/>
        </w:rPr>
      </w:pPr>
      <w:r w:rsidRPr="00302096">
        <w:rPr>
          <w:rFonts w:ascii="Helvetica" w:hAnsi="Helvetica" w:cs="Helvetica"/>
          <w:sz w:val="24"/>
          <w:szCs w:val="24"/>
        </w:rPr>
        <w:t xml:space="preserve">Figure 7: </w:t>
      </w:r>
      <w:r w:rsidR="00302096" w:rsidRPr="00AB29E9">
        <w:rPr>
          <w:rFonts w:ascii="Helvetica" w:hAnsi="Helvetica" w:cs="Helvetica"/>
          <w:sz w:val="24"/>
          <w:szCs w:val="24"/>
        </w:rPr>
        <w:t>Distribution of health index scores among three different species of cacti</w:t>
      </w:r>
      <w:r w:rsidR="0020300F">
        <w:rPr>
          <w:rFonts w:ascii="Helvetica" w:hAnsi="Helvetica" w:cs="Helvetica"/>
          <w:sz w:val="24"/>
          <w:szCs w:val="24"/>
        </w:rPr>
        <w:t xml:space="preserve">, with 1 being the least healthy and 5 being the </w:t>
      </w:r>
      <w:r w:rsidR="008E41BD">
        <w:rPr>
          <w:rFonts w:ascii="Helvetica" w:hAnsi="Helvetica" w:cs="Helvetica"/>
          <w:sz w:val="24"/>
          <w:szCs w:val="24"/>
        </w:rPr>
        <w:t>healthiest</w:t>
      </w:r>
      <w:r w:rsidR="0020300F">
        <w:rPr>
          <w:rFonts w:ascii="Helvetica" w:hAnsi="Helvetica" w:cs="Helvetica"/>
          <w:sz w:val="24"/>
          <w:szCs w:val="24"/>
        </w:rPr>
        <w:t xml:space="preserve">. An individual with 0-20% branch scarification, rot, or death was considered a 5, with equal branch scarification, rot, or death percentage bins per score. </w:t>
      </w:r>
    </w:p>
    <w:p w14:paraId="54011B45" w14:textId="583D1527" w:rsidR="00302096" w:rsidRPr="006C4D23" w:rsidRDefault="00302096" w:rsidP="006E3B30">
      <w:pPr>
        <w:pStyle w:val="BodyText"/>
        <w:rPr>
          <w:rFonts w:ascii="Helvetica" w:hAnsi="Helvetica" w:cs="Helvetica"/>
          <w:sz w:val="24"/>
          <w:szCs w:val="24"/>
        </w:rPr>
      </w:pPr>
      <w:r w:rsidRPr="006E3B30">
        <w:rPr>
          <w:rFonts w:ascii="Helvetica" w:hAnsi="Helvetica" w:cs="Helvetica"/>
          <w:sz w:val="24"/>
          <w:szCs w:val="24"/>
        </w:rPr>
        <w:t>Considering the abundance, the density, the health, and size class options</w:t>
      </w:r>
      <w:r>
        <w:rPr>
          <w:rFonts w:ascii="Helvetica" w:hAnsi="Helvetica" w:cs="Helvetica"/>
          <w:sz w:val="24"/>
          <w:szCs w:val="24"/>
        </w:rPr>
        <w:t xml:space="preserve">, </w:t>
      </w:r>
      <w:r w:rsidRPr="006E3B30">
        <w:rPr>
          <w:rFonts w:ascii="Helvetica" w:hAnsi="Helvetica" w:cs="Helvetica"/>
          <w:i/>
          <w:sz w:val="24"/>
          <w:szCs w:val="24"/>
        </w:rPr>
        <w:t>O. basilaris</w:t>
      </w:r>
      <w:r>
        <w:rPr>
          <w:rFonts w:ascii="Helvetica" w:hAnsi="Helvetica" w:cs="Helvetica"/>
          <w:i/>
          <w:sz w:val="24"/>
          <w:szCs w:val="24"/>
        </w:rPr>
        <w:t xml:space="preserve"> </w:t>
      </w:r>
      <w:r>
        <w:rPr>
          <w:rFonts w:ascii="Helvetica" w:hAnsi="Helvetica" w:cs="Helvetica"/>
          <w:sz w:val="24"/>
          <w:szCs w:val="24"/>
        </w:rPr>
        <w:t xml:space="preserve">did not meet requirements for any of the criteria, and </w:t>
      </w:r>
      <w:r w:rsidRPr="006E3B30">
        <w:rPr>
          <w:rFonts w:ascii="Helvetica" w:hAnsi="Helvetica" w:cs="Helvetica"/>
          <w:i/>
          <w:sz w:val="24"/>
          <w:szCs w:val="24"/>
        </w:rPr>
        <w:t>C. echinocarpa</w:t>
      </w:r>
      <w:r>
        <w:rPr>
          <w:rFonts w:ascii="Helvetica" w:hAnsi="Helvetica" w:cs="Helvetica"/>
          <w:i/>
          <w:sz w:val="24"/>
          <w:szCs w:val="24"/>
        </w:rPr>
        <w:t xml:space="preserve"> </w:t>
      </w:r>
      <w:r>
        <w:rPr>
          <w:rFonts w:ascii="Helvetica" w:hAnsi="Helvetica" w:cs="Helvetica"/>
          <w:sz w:val="24"/>
          <w:szCs w:val="24"/>
        </w:rPr>
        <w:t xml:space="preserve">is not variable in size or abundant enough. Therefore, </w:t>
      </w:r>
      <w:r w:rsidRPr="006E3B30">
        <w:rPr>
          <w:rFonts w:ascii="Helvetica" w:hAnsi="Helvetica" w:cs="Helvetica"/>
          <w:i/>
          <w:sz w:val="24"/>
          <w:szCs w:val="24"/>
        </w:rPr>
        <w:t>O. basilaris</w:t>
      </w:r>
      <w:r w:rsidRPr="006E3B30">
        <w:rPr>
          <w:rFonts w:ascii="Helvetica" w:hAnsi="Helvetica" w:cs="Helvetica"/>
          <w:sz w:val="24"/>
          <w:szCs w:val="24"/>
        </w:rPr>
        <w:t xml:space="preserve"> </w:t>
      </w:r>
      <w:r>
        <w:rPr>
          <w:rFonts w:ascii="Helvetica" w:hAnsi="Helvetica" w:cs="Helvetica"/>
          <w:sz w:val="24"/>
          <w:szCs w:val="24"/>
        </w:rPr>
        <w:t xml:space="preserve">and </w:t>
      </w:r>
      <w:r w:rsidRPr="006E3B30">
        <w:rPr>
          <w:rFonts w:ascii="Helvetica" w:hAnsi="Helvetica" w:cs="Helvetica"/>
          <w:i/>
          <w:sz w:val="24"/>
          <w:szCs w:val="24"/>
        </w:rPr>
        <w:t>C. echinocarpa</w:t>
      </w:r>
      <w:r>
        <w:rPr>
          <w:rFonts w:ascii="Helvetica" w:hAnsi="Helvetica" w:cs="Helvetica"/>
          <w:sz w:val="24"/>
          <w:szCs w:val="24"/>
        </w:rPr>
        <w:t xml:space="preserve"> are</w:t>
      </w:r>
      <w:r w:rsidRPr="006E3B30">
        <w:rPr>
          <w:rFonts w:ascii="Helvetica" w:hAnsi="Helvetica" w:cs="Helvetica"/>
          <w:sz w:val="24"/>
          <w:szCs w:val="24"/>
        </w:rPr>
        <w:t xml:space="preserve"> not realistic contender</w:t>
      </w:r>
      <w:r>
        <w:rPr>
          <w:rFonts w:ascii="Helvetica" w:hAnsi="Helvetica" w:cs="Helvetica"/>
          <w:sz w:val="24"/>
          <w:szCs w:val="24"/>
        </w:rPr>
        <w:t>s</w:t>
      </w:r>
      <w:r w:rsidRPr="006E3B30">
        <w:rPr>
          <w:rFonts w:ascii="Helvetica" w:hAnsi="Helvetica" w:cs="Helvetica"/>
          <w:sz w:val="24"/>
          <w:szCs w:val="24"/>
        </w:rPr>
        <w:t xml:space="preserve"> as a study species</w:t>
      </w:r>
      <w:r>
        <w:rPr>
          <w:rFonts w:ascii="Helvetica" w:hAnsi="Helvetica" w:cs="Helvetica"/>
          <w:sz w:val="24"/>
          <w:szCs w:val="24"/>
        </w:rPr>
        <w:t xml:space="preserve"> for a pollination/seed dispersal study. We</w:t>
      </w:r>
      <w:r w:rsidRPr="006E3B30">
        <w:rPr>
          <w:rFonts w:ascii="Helvetica" w:hAnsi="Helvetica" w:cs="Helvetica"/>
          <w:sz w:val="24"/>
          <w:szCs w:val="24"/>
        </w:rPr>
        <w:t xml:space="preserve"> propose that focusing more deeply on </w:t>
      </w:r>
      <w:r w:rsidRPr="006E3B30">
        <w:rPr>
          <w:rFonts w:ascii="Helvetica" w:hAnsi="Helvetica" w:cs="Helvetica"/>
          <w:i/>
          <w:sz w:val="24"/>
          <w:szCs w:val="24"/>
        </w:rPr>
        <w:t>C. acanthocarpa</w:t>
      </w:r>
      <w:r w:rsidRPr="006E3B30">
        <w:rPr>
          <w:rFonts w:ascii="Helvetica" w:hAnsi="Helvetica" w:cs="Helvetica"/>
          <w:sz w:val="24"/>
          <w:szCs w:val="24"/>
        </w:rPr>
        <w:t xml:space="preserve"> and deepening the methods of observation </w:t>
      </w:r>
      <w:r w:rsidRPr="006E3B30">
        <w:rPr>
          <w:rFonts w:ascii="Helvetica" w:hAnsi="Helvetica" w:cs="Helvetica"/>
          <w:sz w:val="24"/>
          <w:szCs w:val="24"/>
        </w:rPr>
        <w:lastRenderedPageBreak/>
        <w:t>will b</w:t>
      </w:r>
      <w:r w:rsidRPr="006C4D23">
        <w:rPr>
          <w:rFonts w:ascii="Helvetica" w:hAnsi="Helvetica" w:cs="Helvetica"/>
          <w:sz w:val="24"/>
          <w:szCs w:val="24"/>
        </w:rPr>
        <w:t xml:space="preserve">e more beneficial to answering our study questions than a comparative study between cacti species would be. </w:t>
      </w:r>
    </w:p>
    <w:p w14:paraId="3765B736" w14:textId="6862DA3D" w:rsidR="006E3B30" w:rsidRDefault="006E3B30" w:rsidP="006E3B30">
      <w:pPr>
        <w:pStyle w:val="BodyText"/>
        <w:rPr>
          <w:rFonts w:ascii="Helvetica" w:hAnsi="Helvetica" w:cs="Helvetica"/>
          <w:sz w:val="24"/>
          <w:szCs w:val="24"/>
        </w:rPr>
      </w:pPr>
    </w:p>
    <w:p w14:paraId="335B4594" w14:textId="4F891C6D" w:rsidR="0089396B" w:rsidRDefault="0089396B" w:rsidP="006E3B30">
      <w:pPr>
        <w:pStyle w:val="BodyText"/>
        <w:rPr>
          <w:rFonts w:ascii="Helvetica" w:hAnsi="Helvetica" w:cs="Helvetica"/>
          <w:sz w:val="24"/>
          <w:szCs w:val="24"/>
        </w:rPr>
      </w:pPr>
    </w:p>
    <w:p w14:paraId="5A145D62" w14:textId="5A4F65FF" w:rsidR="0089396B" w:rsidRDefault="0089396B" w:rsidP="006E3B30">
      <w:pPr>
        <w:pStyle w:val="BodyText"/>
        <w:rPr>
          <w:rFonts w:ascii="Helvetica" w:hAnsi="Helvetica" w:cs="Helvetica"/>
          <w:sz w:val="24"/>
          <w:szCs w:val="24"/>
        </w:rPr>
      </w:pPr>
    </w:p>
    <w:p w14:paraId="3308C8F8" w14:textId="7312AA0F" w:rsidR="0089396B" w:rsidRDefault="0089396B" w:rsidP="006E3B30">
      <w:pPr>
        <w:pStyle w:val="BodyText"/>
        <w:rPr>
          <w:rFonts w:ascii="Helvetica" w:hAnsi="Helvetica" w:cs="Helvetica"/>
          <w:sz w:val="24"/>
          <w:szCs w:val="24"/>
        </w:rPr>
      </w:pPr>
    </w:p>
    <w:p w14:paraId="2E12E4BB" w14:textId="25DDA756" w:rsidR="0089396B" w:rsidRDefault="0089396B" w:rsidP="006E3B30">
      <w:pPr>
        <w:pStyle w:val="BodyText"/>
        <w:rPr>
          <w:rFonts w:ascii="Helvetica" w:hAnsi="Helvetica" w:cs="Helvetica"/>
          <w:sz w:val="24"/>
          <w:szCs w:val="24"/>
        </w:rPr>
      </w:pPr>
    </w:p>
    <w:p w14:paraId="43695A12" w14:textId="3BB1377C" w:rsidR="0089396B" w:rsidRDefault="0089396B" w:rsidP="006E3B30">
      <w:pPr>
        <w:pStyle w:val="BodyText"/>
        <w:rPr>
          <w:rFonts w:ascii="Helvetica" w:hAnsi="Helvetica" w:cs="Helvetica"/>
          <w:sz w:val="24"/>
          <w:szCs w:val="24"/>
        </w:rPr>
      </w:pPr>
    </w:p>
    <w:p w14:paraId="18AA6CD0" w14:textId="5D1D1617" w:rsidR="0089396B" w:rsidRDefault="0089396B" w:rsidP="006E3B30">
      <w:pPr>
        <w:pStyle w:val="BodyText"/>
        <w:rPr>
          <w:rFonts w:ascii="Helvetica" w:hAnsi="Helvetica" w:cs="Helvetica"/>
          <w:sz w:val="24"/>
          <w:szCs w:val="24"/>
        </w:rPr>
      </w:pPr>
    </w:p>
    <w:p w14:paraId="3FE568D7" w14:textId="5EF3DCF1" w:rsidR="0089396B" w:rsidRDefault="0089396B" w:rsidP="006E3B30">
      <w:pPr>
        <w:pStyle w:val="BodyText"/>
        <w:rPr>
          <w:rFonts w:ascii="Helvetica" w:hAnsi="Helvetica" w:cs="Helvetica"/>
          <w:sz w:val="24"/>
          <w:szCs w:val="24"/>
        </w:rPr>
      </w:pPr>
    </w:p>
    <w:p w14:paraId="4C6FE56A" w14:textId="7BC0E181" w:rsidR="0089396B" w:rsidRDefault="0089396B" w:rsidP="006E3B30">
      <w:pPr>
        <w:pStyle w:val="BodyText"/>
        <w:rPr>
          <w:rFonts w:ascii="Helvetica" w:hAnsi="Helvetica" w:cs="Helvetica"/>
          <w:sz w:val="24"/>
          <w:szCs w:val="24"/>
        </w:rPr>
      </w:pPr>
    </w:p>
    <w:p w14:paraId="31981570" w14:textId="327B4207" w:rsidR="0089396B" w:rsidRDefault="0089396B" w:rsidP="006E3B30">
      <w:pPr>
        <w:pStyle w:val="BodyText"/>
        <w:rPr>
          <w:rFonts w:ascii="Helvetica" w:hAnsi="Helvetica" w:cs="Helvetica"/>
          <w:sz w:val="24"/>
          <w:szCs w:val="24"/>
        </w:rPr>
      </w:pPr>
    </w:p>
    <w:p w14:paraId="3DA0E64D" w14:textId="60AFF70E" w:rsidR="0089396B" w:rsidRDefault="0089396B" w:rsidP="006E3B30">
      <w:pPr>
        <w:pStyle w:val="BodyText"/>
        <w:rPr>
          <w:rFonts w:ascii="Helvetica" w:hAnsi="Helvetica" w:cs="Helvetica"/>
          <w:sz w:val="24"/>
          <w:szCs w:val="24"/>
        </w:rPr>
      </w:pPr>
    </w:p>
    <w:p w14:paraId="59A5C12E" w14:textId="46F0ED88" w:rsidR="0089396B" w:rsidRDefault="0089396B" w:rsidP="006E3B30">
      <w:pPr>
        <w:pStyle w:val="BodyText"/>
        <w:rPr>
          <w:rFonts w:ascii="Helvetica" w:hAnsi="Helvetica" w:cs="Helvetica"/>
          <w:sz w:val="24"/>
          <w:szCs w:val="24"/>
        </w:rPr>
      </w:pPr>
    </w:p>
    <w:p w14:paraId="23D562DC" w14:textId="4C3E4D57" w:rsidR="0089396B" w:rsidRDefault="0089396B" w:rsidP="006E3B30">
      <w:pPr>
        <w:pStyle w:val="BodyText"/>
        <w:rPr>
          <w:rFonts w:ascii="Helvetica" w:hAnsi="Helvetica" w:cs="Helvetica"/>
          <w:sz w:val="24"/>
          <w:szCs w:val="24"/>
        </w:rPr>
      </w:pPr>
    </w:p>
    <w:p w14:paraId="0D29DE05" w14:textId="1A37305F" w:rsidR="0089396B" w:rsidRDefault="0089396B" w:rsidP="006E3B30">
      <w:pPr>
        <w:pStyle w:val="BodyText"/>
        <w:rPr>
          <w:rFonts w:ascii="Helvetica" w:hAnsi="Helvetica" w:cs="Helvetica"/>
          <w:sz w:val="24"/>
          <w:szCs w:val="24"/>
        </w:rPr>
      </w:pPr>
    </w:p>
    <w:p w14:paraId="52477C16" w14:textId="1B702E16" w:rsidR="0089396B" w:rsidRDefault="0089396B" w:rsidP="006E3B30">
      <w:pPr>
        <w:pStyle w:val="BodyText"/>
        <w:rPr>
          <w:rFonts w:ascii="Helvetica" w:hAnsi="Helvetica" w:cs="Helvetica"/>
          <w:sz w:val="24"/>
          <w:szCs w:val="24"/>
        </w:rPr>
      </w:pPr>
    </w:p>
    <w:p w14:paraId="39A4D085" w14:textId="02E03F95" w:rsidR="0089396B" w:rsidRDefault="0089396B" w:rsidP="006E3B30">
      <w:pPr>
        <w:pStyle w:val="BodyText"/>
        <w:rPr>
          <w:rFonts w:ascii="Helvetica" w:hAnsi="Helvetica" w:cs="Helvetica"/>
          <w:sz w:val="24"/>
          <w:szCs w:val="24"/>
        </w:rPr>
      </w:pPr>
    </w:p>
    <w:p w14:paraId="6FF3F29F" w14:textId="7CAFA024" w:rsidR="0089396B" w:rsidRDefault="0089396B" w:rsidP="006E3B30">
      <w:pPr>
        <w:pStyle w:val="BodyText"/>
        <w:rPr>
          <w:rFonts w:ascii="Helvetica" w:hAnsi="Helvetica" w:cs="Helvetica"/>
          <w:sz w:val="24"/>
          <w:szCs w:val="24"/>
        </w:rPr>
      </w:pPr>
    </w:p>
    <w:p w14:paraId="789F88E0" w14:textId="1B52E6B3" w:rsidR="0089396B" w:rsidRDefault="0089396B" w:rsidP="006E3B30">
      <w:pPr>
        <w:pStyle w:val="BodyText"/>
        <w:rPr>
          <w:rFonts w:ascii="Helvetica" w:hAnsi="Helvetica" w:cs="Helvetica"/>
          <w:sz w:val="24"/>
          <w:szCs w:val="24"/>
        </w:rPr>
      </w:pPr>
    </w:p>
    <w:p w14:paraId="5669151A" w14:textId="185B6981" w:rsidR="0089396B" w:rsidRDefault="0089396B" w:rsidP="006E3B30">
      <w:pPr>
        <w:pStyle w:val="BodyText"/>
        <w:rPr>
          <w:rFonts w:ascii="Helvetica" w:hAnsi="Helvetica" w:cs="Helvetica"/>
          <w:sz w:val="24"/>
          <w:szCs w:val="24"/>
        </w:rPr>
      </w:pPr>
    </w:p>
    <w:p w14:paraId="05EB324A" w14:textId="2AF4EBBE" w:rsidR="0089396B" w:rsidRDefault="0089396B" w:rsidP="006E3B30">
      <w:pPr>
        <w:pStyle w:val="BodyText"/>
        <w:rPr>
          <w:rFonts w:ascii="Helvetica" w:hAnsi="Helvetica" w:cs="Helvetica"/>
          <w:sz w:val="24"/>
          <w:szCs w:val="24"/>
        </w:rPr>
      </w:pPr>
    </w:p>
    <w:p w14:paraId="1104ADF8" w14:textId="7B92C3AE" w:rsidR="0089396B" w:rsidRDefault="0089396B" w:rsidP="006E3B30">
      <w:pPr>
        <w:pStyle w:val="BodyText"/>
        <w:rPr>
          <w:rFonts w:ascii="Helvetica" w:hAnsi="Helvetica" w:cs="Helvetica"/>
          <w:sz w:val="24"/>
          <w:szCs w:val="24"/>
        </w:rPr>
      </w:pPr>
    </w:p>
    <w:p w14:paraId="4869DA14" w14:textId="1FE01273" w:rsidR="0089396B" w:rsidRDefault="0089396B" w:rsidP="006E3B30">
      <w:pPr>
        <w:pStyle w:val="BodyText"/>
        <w:rPr>
          <w:rFonts w:ascii="Helvetica" w:hAnsi="Helvetica" w:cs="Helvetica"/>
          <w:sz w:val="24"/>
          <w:szCs w:val="24"/>
        </w:rPr>
      </w:pPr>
    </w:p>
    <w:p w14:paraId="72308FCE" w14:textId="4C09BD5C" w:rsidR="0089396B" w:rsidRDefault="0089396B" w:rsidP="006E3B30">
      <w:pPr>
        <w:pStyle w:val="BodyText"/>
        <w:rPr>
          <w:rFonts w:ascii="Helvetica" w:hAnsi="Helvetica" w:cs="Helvetica"/>
          <w:sz w:val="24"/>
          <w:szCs w:val="24"/>
        </w:rPr>
      </w:pPr>
    </w:p>
    <w:p w14:paraId="2CB23F13" w14:textId="4D2A8EC6" w:rsidR="0089396B" w:rsidRDefault="0089396B" w:rsidP="006E3B30">
      <w:pPr>
        <w:pStyle w:val="BodyText"/>
        <w:rPr>
          <w:rFonts w:ascii="Helvetica" w:hAnsi="Helvetica" w:cs="Helvetica"/>
          <w:sz w:val="24"/>
          <w:szCs w:val="24"/>
        </w:rPr>
      </w:pPr>
    </w:p>
    <w:p w14:paraId="74B417B8" w14:textId="137EFC7F" w:rsidR="0089396B" w:rsidRDefault="0089396B" w:rsidP="006E3B30">
      <w:pPr>
        <w:pStyle w:val="BodyText"/>
        <w:rPr>
          <w:rFonts w:ascii="Helvetica" w:hAnsi="Helvetica" w:cs="Helvetica"/>
          <w:sz w:val="24"/>
          <w:szCs w:val="24"/>
        </w:rPr>
      </w:pPr>
    </w:p>
    <w:p w14:paraId="09A93E53" w14:textId="3CC8B3BE" w:rsidR="00ED6AFD" w:rsidRDefault="00ED6AFD" w:rsidP="006E3B30">
      <w:pPr>
        <w:pStyle w:val="BodyText"/>
        <w:rPr>
          <w:rFonts w:ascii="Helvetica" w:hAnsi="Helvetica" w:cs="Helvetica"/>
          <w:sz w:val="24"/>
          <w:szCs w:val="24"/>
        </w:rPr>
      </w:pPr>
    </w:p>
    <w:p w14:paraId="7AA465B3" w14:textId="77777777" w:rsidR="00ED6AFD" w:rsidRDefault="00ED6AFD" w:rsidP="006E3B30">
      <w:pPr>
        <w:pStyle w:val="BodyText"/>
        <w:rPr>
          <w:rFonts w:ascii="Helvetica" w:hAnsi="Helvetica" w:cs="Helvetica"/>
          <w:sz w:val="24"/>
          <w:szCs w:val="24"/>
        </w:rPr>
      </w:pPr>
    </w:p>
    <w:p w14:paraId="3DDF7574" w14:textId="40A9C380" w:rsidR="0089396B" w:rsidRDefault="0089396B" w:rsidP="006E3B30">
      <w:pPr>
        <w:pStyle w:val="BodyText"/>
        <w:rPr>
          <w:rFonts w:ascii="Helvetica" w:hAnsi="Helvetica" w:cs="Helvetica"/>
          <w:sz w:val="24"/>
          <w:szCs w:val="24"/>
        </w:rPr>
      </w:pPr>
    </w:p>
    <w:p w14:paraId="4BBDCF9B" w14:textId="77777777" w:rsidR="0089396B" w:rsidRPr="006C4D23" w:rsidRDefault="0089396B" w:rsidP="006E3B30">
      <w:pPr>
        <w:pStyle w:val="BodyText"/>
        <w:rPr>
          <w:rFonts w:ascii="Helvetica" w:hAnsi="Helvetica" w:cs="Helvetica"/>
          <w:sz w:val="24"/>
          <w:szCs w:val="24"/>
        </w:rPr>
      </w:pPr>
    </w:p>
    <w:p w14:paraId="2A3BBB6C" w14:textId="66185E43" w:rsidR="006E3B30" w:rsidRPr="006C4D23" w:rsidRDefault="006E3B30" w:rsidP="006E3B30">
      <w:pPr>
        <w:pStyle w:val="BodyText"/>
        <w:rPr>
          <w:rFonts w:ascii="Helvetica" w:hAnsi="Helvetica" w:cs="Helvetica"/>
          <w:sz w:val="40"/>
          <w:szCs w:val="40"/>
        </w:rPr>
      </w:pPr>
      <w:r w:rsidRPr="006C4D23">
        <w:rPr>
          <w:rFonts w:ascii="Helvetica" w:hAnsi="Helvetica" w:cs="Helvetica"/>
          <w:sz w:val="40"/>
          <w:szCs w:val="40"/>
        </w:rPr>
        <w:lastRenderedPageBreak/>
        <w:t>Literature Cited</w:t>
      </w:r>
    </w:p>
    <w:p w14:paraId="3E6C2AE3"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Almeida, Adriana de, and Sandra Bos Mikich. 2018. “Combining plant–frugivore networks for describing the structure of neotropical communities.” </w:t>
      </w:r>
      <w:r w:rsidRPr="00AB29E9">
        <w:rPr>
          <w:rFonts w:ascii="Helvetica" w:hAnsi="Helvetica" w:cs="Helvetica"/>
          <w:i/>
        </w:rPr>
        <w:t>Oikos</w:t>
      </w:r>
      <w:r w:rsidRPr="00AB29E9">
        <w:rPr>
          <w:rFonts w:ascii="Helvetica" w:hAnsi="Helvetica" w:cs="Helvetica"/>
        </w:rPr>
        <w:t xml:space="preserve"> 127 (2): 184–97. doi:</w:t>
      </w:r>
      <w:hyperlink r:id="rId17">
        <w:r w:rsidRPr="00AB29E9">
          <w:rPr>
            <w:rStyle w:val="Hyperlink"/>
            <w:rFonts w:ascii="Helvetica" w:hAnsi="Helvetica" w:cs="Helvetica"/>
          </w:rPr>
          <w:t>10.1111/oik.04774</w:t>
        </w:r>
      </w:hyperlink>
      <w:r w:rsidRPr="00AB29E9">
        <w:rPr>
          <w:rFonts w:ascii="Helvetica" w:hAnsi="Helvetica" w:cs="Helvetica"/>
        </w:rPr>
        <w:t>.</w:t>
      </w:r>
    </w:p>
    <w:p w14:paraId="56B6197C"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Angelini, Christine, Andrew H. Altieri, Brian R. Silliman, and Mark D. Bertness. 2011. “Interactions among Foundation Species and Their Consequences for Community Organization, Biodiversity, and Conservation.” </w:t>
      </w:r>
      <w:r w:rsidRPr="00AB29E9">
        <w:rPr>
          <w:rFonts w:ascii="Helvetica" w:hAnsi="Helvetica" w:cs="Helvetica"/>
          <w:i/>
        </w:rPr>
        <w:t>BioScience</w:t>
      </w:r>
      <w:r w:rsidRPr="00AB29E9">
        <w:rPr>
          <w:rFonts w:ascii="Helvetica" w:hAnsi="Helvetica" w:cs="Helvetica"/>
        </w:rPr>
        <w:t xml:space="preserve"> 61 (10): 782–89. doi:</w:t>
      </w:r>
      <w:hyperlink r:id="rId18">
        <w:r w:rsidRPr="00AB29E9">
          <w:rPr>
            <w:rStyle w:val="Hyperlink"/>
            <w:rFonts w:ascii="Helvetica" w:hAnsi="Helvetica" w:cs="Helvetica"/>
          </w:rPr>
          <w:t>10.1525/bio.2011.61.10.8</w:t>
        </w:r>
      </w:hyperlink>
      <w:r w:rsidRPr="00AB29E9">
        <w:rPr>
          <w:rFonts w:ascii="Helvetica" w:hAnsi="Helvetica" w:cs="Helvetica"/>
        </w:rPr>
        <w:t>.</w:t>
      </w:r>
    </w:p>
    <w:p w14:paraId="22FC8DC7"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Barker, Jessica L., Judith L. Bronstein, Maren L. Friesen, Emily I. Jones, H. Kern Reeve, Andrew G. Zink, and Megan E. Frederickson. 2017. “Synthesizing perspectives on the evolution of cooperation within and between species.” </w:t>
      </w:r>
      <w:r w:rsidRPr="00AB29E9">
        <w:rPr>
          <w:rFonts w:ascii="Helvetica" w:hAnsi="Helvetica" w:cs="Helvetica"/>
          <w:i/>
        </w:rPr>
        <w:t>Evolution</w:t>
      </w:r>
      <w:r w:rsidRPr="00AB29E9">
        <w:rPr>
          <w:rFonts w:ascii="Helvetica" w:hAnsi="Helvetica" w:cs="Helvetica"/>
        </w:rPr>
        <w:t xml:space="preserve"> 71 (4): 814–25. doi:</w:t>
      </w:r>
      <w:hyperlink r:id="rId19">
        <w:r w:rsidRPr="00AB29E9">
          <w:rPr>
            <w:rStyle w:val="Hyperlink"/>
            <w:rFonts w:ascii="Helvetica" w:hAnsi="Helvetica" w:cs="Helvetica"/>
          </w:rPr>
          <w:t>10.1111/evo.13174</w:t>
        </w:r>
      </w:hyperlink>
      <w:r w:rsidRPr="00AB29E9">
        <w:rPr>
          <w:rFonts w:ascii="Helvetica" w:hAnsi="Helvetica" w:cs="Helvetica"/>
        </w:rPr>
        <w:t>.</w:t>
      </w:r>
    </w:p>
    <w:p w14:paraId="4DD7DC11"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Bertness, Mark D. M.D., and Ragan Callaway. 1994. “Positive interactions in communities.” </w:t>
      </w:r>
      <w:r w:rsidRPr="00AB29E9">
        <w:rPr>
          <w:rFonts w:ascii="Helvetica" w:hAnsi="Helvetica" w:cs="Helvetica"/>
          <w:i/>
        </w:rPr>
        <w:t>Tree</w:t>
      </w:r>
      <w:r w:rsidRPr="00AB29E9">
        <w:rPr>
          <w:rFonts w:ascii="Helvetica" w:hAnsi="Helvetica" w:cs="Helvetica"/>
        </w:rPr>
        <w:t xml:space="preserve"> 9 (5): 191–93. doi:</w:t>
      </w:r>
      <w:hyperlink r:id="rId20">
        <w:r w:rsidRPr="00AB29E9">
          <w:rPr>
            <w:rStyle w:val="Hyperlink"/>
            <w:rFonts w:ascii="Helvetica" w:hAnsi="Helvetica" w:cs="Helvetica"/>
          </w:rPr>
          <w:t>10.1016/0169-5347(94)90088-4</w:t>
        </w:r>
      </w:hyperlink>
      <w:r w:rsidRPr="00AB29E9">
        <w:rPr>
          <w:rFonts w:ascii="Helvetica" w:hAnsi="Helvetica" w:cs="Helvetica"/>
        </w:rPr>
        <w:t>.</w:t>
      </w:r>
    </w:p>
    <w:p w14:paraId="6D224AAB"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Bronstein, Judith L. 2001. “The Costs of Mutualism.” </w:t>
      </w:r>
      <w:r w:rsidRPr="00AB29E9">
        <w:rPr>
          <w:rFonts w:ascii="Helvetica" w:hAnsi="Helvetica" w:cs="Helvetica"/>
          <w:i/>
        </w:rPr>
        <w:t>American Zoology</w:t>
      </w:r>
      <w:r w:rsidRPr="00AB29E9">
        <w:rPr>
          <w:rFonts w:ascii="Helvetica" w:hAnsi="Helvetica" w:cs="Helvetica"/>
        </w:rPr>
        <w:t xml:space="preserve"> 41: 825–39.</w:t>
      </w:r>
    </w:p>
    <w:p w14:paraId="579781CC"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 2009. “The evolution of facilitation and mutualism.” </w:t>
      </w:r>
      <w:r w:rsidRPr="00AB29E9">
        <w:rPr>
          <w:rFonts w:ascii="Helvetica" w:hAnsi="Helvetica" w:cs="Helvetica"/>
          <w:i/>
        </w:rPr>
        <w:t>Journal of Ecology</w:t>
      </w:r>
      <w:r w:rsidRPr="00AB29E9">
        <w:rPr>
          <w:rFonts w:ascii="Helvetica" w:hAnsi="Helvetica" w:cs="Helvetica"/>
        </w:rPr>
        <w:t xml:space="preserve"> 97 (6): 1160–70. doi:</w:t>
      </w:r>
      <w:hyperlink r:id="rId21">
        <w:r w:rsidRPr="00AB29E9">
          <w:rPr>
            <w:rStyle w:val="Hyperlink"/>
            <w:rFonts w:ascii="Helvetica" w:hAnsi="Helvetica" w:cs="Helvetica"/>
          </w:rPr>
          <w:t>10.1111/j.1365-2745.2009.01566.x</w:t>
        </w:r>
      </w:hyperlink>
      <w:r w:rsidRPr="00AB29E9">
        <w:rPr>
          <w:rFonts w:ascii="Helvetica" w:hAnsi="Helvetica" w:cs="Helvetica"/>
        </w:rPr>
        <w:t>.</w:t>
      </w:r>
    </w:p>
    <w:p w14:paraId="6A5B5CBA"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Callaway, Ragan M. 1997. “Positive interactions in plant communities and the individualistic-continuum concept.” </w:t>
      </w:r>
      <w:r w:rsidRPr="00AB29E9">
        <w:rPr>
          <w:rFonts w:ascii="Helvetica" w:hAnsi="Helvetica" w:cs="Helvetica"/>
          <w:i/>
        </w:rPr>
        <w:t>Oecologia</w:t>
      </w:r>
      <w:r w:rsidRPr="00AB29E9">
        <w:rPr>
          <w:rFonts w:ascii="Helvetica" w:hAnsi="Helvetica" w:cs="Helvetica"/>
        </w:rPr>
        <w:t xml:space="preserve"> 112: 143–49.</w:t>
      </w:r>
    </w:p>
    <w:p w14:paraId="4E0141CE" w14:textId="76D8A189" w:rsidR="006E3B30" w:rsidRPr="00AB29E9" w:rsidRDefault="006E3B30" w:rsidP="006E3B30">
      <w:pPr>
        <w:pStyle w:val="Bibliography"/>
        <w:rPr>
          <w:rFonts w:ascii="Helvetica" w:hAnsi="Helvetica" w:cs="Helvetica"/>
        </w:rPr>
      </w:pPr>
      <w:r w:rsidRPr="00AB29E9">
        <w:rPr>
          <w:rFonts w:ascii="Helvetica" w:hAnsi="Helvetica" w:cs="Helvetica"/>
        </w:rPr>
        <w:t xml:space="preserve">Charnov, Eric. 1976. “Optimal </w:t>
      </w:r>
      <w:r w:rsidR="008E41BD" w:rsidRPr="00AB29E9">
        <w:rPr>
          <w:rFonts w:ascii="Helvetica" w:hAnsi="Helvetica" w:cs="Helvetica"/>
        </w:rPr>
        <w:t>foraging:</w:t>
      </w:r>
      <w:r w:rsidRPr="00AB29E9">
        <w:rPr>
          <w:rFonts w:ascii="Helvetica" w:hAnsi="Helvetica" w:cs="Helvetica"/>
        </w:rPr>
        <w:t xml:space="preserve"> The marginal value theorem.” </w:t>
      </w:r>
      <w:r w:rsidRPr="00AB29E9">
        <w:rPr>
          <w:rFonts w:ascii="Helvetica" w:hAnsi="Helvetica" w:cs="Helvetica"/>
          <w:i/>
        </w:rPr>
        <w:t>Theoretical Population Biology</w:t>
      </w:r>
      <w:r w:rsidRPr="00AB29E9">
        <w:rPr>
          <w:rFonts w:ascii="Helvetica" w:hAnsi="Helvetica" w:cs="Helvetica"/>
        </w:rPr>
        <w:t xml:space="preserve"> 9 (2): 129–36.</w:t>
      </w:r>
    </w:p>
    <w:p w14:paraId="21466DCE" w14:textId="523C5341" w:rsidR="006E3B30" w:rsidRPr="00AB29E9" w:rsidRDefault="006E3B30" w:rsidP="006E3B30">
      <w:pPr>
        <w:pStyle w:val="Bibliography"/>
        <w:rPr>
          <w:rFonts w:ascii="Helvetica" w:hAnsi="Helvetica" w:cs="Helvetica"/>
        </w:rPr>
      </w:pPr>
      <w:r w:rsidRPr="00AB29E9">
        <w:rPr>
          <w:rFonts w:ascii="Helvetica" w:hAnsi="Helvetica" w:cs="Helvetica"/>
        </w:rPr>
        <w:t xml:space="preserve">CITES. 2017. “The Conventional on International Trade in </w:t>
      </w:r>
      <w:r w:rsidR="008E41BD" w:rsidRPr="00AB29E9">
        <w:rPr>
          <w:rFonts w:ascii="Helvetica" w:hAnsi="Helvetica" w:cs="Helvetica"/>
        </w:rPr>
        <w:t>Endangered</w:t>
      </w:r>
      <w:r w:rsidRPr="00AB29E9">
        <w:rPr>
          <w:rFonts w:ascii="Helvetica" w:hAnsi="Helvetica" w:cs="Helvetica"/>
        </w:rPr>
        <w:t xml:space="preserve"> Species of Wild Fauna and Flora.”</w:t>
      </w:r>
    </w:p>
    <w:p w14:paraId="25EF35E1"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Cota-Sanchez, J. Hugo, and Marcia Bomfim-Patricio. 2010. “Seed morphology, polyploidy and the evolutionary history of the epiphytic cactus.” </w:t>
      </w:r>
      <w:r w:rsidRPr="00AB29E9">
        <w:rPr>
          <w:rFonts w:ascii="Helvetica" w:hAnsi="Helvetica" w:cs="Helvetica"/>
          <w:i/>
        </w:rPr>
        <w:t>Polibotanica</w:t>
      </w:r>
      <w:r w:rsidRPr="00AB29E9">
        <w:rPr>
          <w:rFonts w:ascii="Helvetica" w:hAnsi="Helvetica" w:cs="Helvetica"/>
        </w:rPr>
        <w:t xml:space="preserve"> 29: 107–29.</w:t>
      </w:r>
    </w:p>
    <w:p w14:paraId="64F2BB7F"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Darras, Kevin, Péter Batáry, Brett Furnas, Antonio Celis-Murillo, Steven L. Van Wilgenburg, Yeni A. Mulyani, and Teja Tscharntke. 2018. “Comparing the sampling performance of sound recorders versus point counts in bird surveys: A meta-analysis.” </w:t>
      </w:r>
      <w:r w:rsidRPr="00AB29E9">
        <w:rPr>
          <w:rFonts w:ascii="Helvetica" w:hAnsi="Helvetica" w:cs="Helvetica"/>
          <w:i/>
        </w:rPr>
        <w:t>Journal of Applied Ecology</w:t>
      </w:r>
      <w:r w:rsidRPr="00AB29E9">
        <w:rPr>
          <w:rFonts w:ascii="Helvetica" w:hAnsi="Helvetica" w:cs="Helvetica"/>
        </w:rPr>
        <w:t>, no. June: 2575–86. doi:</w:t>
      </w:r>
      <w:hyperlink r:id="rId22">
        <w:r w:rsidRPr="00AB29E9">
          <w:rPr>
            <w:rStyle w:val="Hyperlink"/>
            <w:rFonts w:ascii="Helvetica" w:hAnsi="Helvetica" w:cs="Helvetica"/>
          </w:rPr>
          <w:t>10.1111/1365-2664.13229</w:t>
        </w:r>
      </w:hyperlink>
      <w:r w:rsidRPr="00AB29E9">
        <w:rPr>
          <w:rFonts w:ascii="Helvetica" w:hAnsi="Helvetica" w:cs="Helvetica"/>
        </w:rPr>
        <w:t>.</w:t>
      </w:r>
    </w:p>
    <w:p w14:paraId="4F0FF145" w14:textId="02980662" w:rsidR="006E3B30" w:rsidRPr="00AB29E9" w:rsidRDefault="006E3B30" w:rsidP="006E3B30">
      <w:pPr>
        <w:pStyle w:val="Bibliography"/>
        <w:rPr>
          <w:rFonts w:ascii="Helvetica" w:hAnsi="Helvetica" w:cs="Helvetica"/>
        </w:rPr>
      </w:pPr>
      <w:r w:rsidRPr="00AB29E9">
        <w:rPr>
          <w:rFonts w:ascii="Helvetica" w:hAnsi="Helvetica" w:cs="Helvetica"/>
        </w:rPr>
        <w:t xml:space="preserve">Drezner, Taly D., and Colleen M. Garrity. 2003. “Saguaro distribution under nurse plants in </w:t>
      </w:r>
      <w:r w:rsidR="008E41BD">
        <w:rPr>
          <w:rFonts w:ascii="Helvetica" w:hAnsi="Helvetica" w:cs="Helvetica"/>
        </w:rPr>
        <w:t>A</w:t>
      </w:r>
      <w:r w:rsidRPr="00AB29E9">
        <w:rPr>
          <w:rFonts w:ascii="Helvetica" w:hAnsi="Helvetica" w:cs="Helvetica"/>
        </w:rPr>
        <w:t xml:space="preserve">rizona’s </w:t>
      </w:r>
      <w:r w:rsidR="008E41BD">
        <w:rPr>
          <w:rFonts w:ascii="Helvetica" w:hAnsi="Helvetica" w:cs="Helvetica"/>
        </w:rPr>
        <w:t>S</w:t>
      </w:r>
      <w:r w:rsidR="008E41BD" w:rsidRPr="00AB29E9">
        <w:rPr>
          <w:rFonts w:ascii="Helvetica" w:hAnsi="Helvetica" w:cs="Helvetica"/>
        </w:rPr>
        <w:t>onoran Desert</w:t>
      </w:r>
      <w:r w:rsidRPr="00AB29E9">
        <w:rPr>
          <w:rFonts w:ascii="Helvetica" w:hAnsi="Helvetica" w:cs="Helvetica"/>
        </w:rPr>
        <w:t xml:space="preserve">: Directional and microclimate influences.” </w:t>
      </w:r>
      <w:r w:rsidRPr="00AB29E9">
        <w:rPr>
          <w:rFonts w:ascii="Helvetica" w:hAnsi="Helvetica" w:cs="Helvetica"/>
          <w:i/>
        </w:rPr>
        <w:t>Professional Geographer</w:t>
      </w:r>
      <w:r w:rsidRPr="00AB29E9">
        <w:rPr>
          <w:rFonts w:ascii="Helvetica" w:hAnsi="Helvetica" w:cs="Helvetica"/>
        </w:rPr>
        <w:t xml:space="preserve"> 55 (4): 505–12. doi:</w:t>
      </w:r>
      <w:hyperlink r:id="rId23">
        <w:r w:rsidRPr="00AB29E9">
          <w:rPr>
            <w:rStyle w:val="Hyperlink"/>
            <w:rFonts w:ascii="Helvetica" w:hAnsi="Helvetica" w:cs="Helvetica"/>
          </w:rPr>
          <w:t>10.1111/0033-0124.5504008</w:t>
        </w:r>
      </w:hyperlink>
      <w:r w:rsidRPr="00AB29E9">
        <w:rPr>
          <w:rFonts w:ascii="Helvetica" w:hAnsi="Helvetica" w:cs="Helvetica"/>
        </w:rPr>
        <w:t>.</w:t>
      </w:r>
    </w:p>
    <w:p w14:paraId="31A7C0C1"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Drezner, Taly Dawn. 2010. “Nurse tree canopy shape, the subcanopy distribution of cacti, and facilitation in the Sonoran Desert.” </w:t>
      </w:r>
      <w:r w:rsidRPr="00AB29E9">
        <w:rPr>
          <w:rFonts w:ascii="Helvetica" w:hAnsi="Helvetica" w:cs="Helvetica"/>
          <w:i/>
        </w:rPr>
        <w:t>The Journal of the Torrey Botanical Society</w:t>
      </w:r>
      <w:r w:rsidRPr="00AB29E9">
        <w:rPr>
          <w:rFonts w:ascii="Helvetica" w:hAnsi="Helvetica" w:cs="Helvetica"/>
        </w:rPr>
        <w:t xml:space="preserve"> 137 (2–3): 277–86. doi:</w:t>
      </w:r>
      <w:hyperlink r:id="rId24">
        <w:r w:rsidRPr="00AB29E9">
          <w:rPr>
            <w:rStyle w:val="Hyperlink"/>
            <w:rFonts w:ascii="Helvetica" w:hAnsi="Helvetica" w:cs="Helvetica"/>
          </w:rPr>
          <w:t>10.3159/09-RA-069R1.1</w:t>
        </w:r>
      </w:hyperlink>
      <w:r w:rsidRPr="00AB29E9">
        <w:rPr>
          <w:rFonts w:ascii="Helvetica" w:hAnsi="Helvetica" w:cs="Helvetica"/>
        </w:rPr>
        <w:t>.</w:t>
      </w:r>
    </w:p>
    <w:p w14:paraId="0B9A7A0B" w14:textId="77777777" w:rsidR="006E3B30" w:rsidRPr="00AB29E9" w:rsidRDefault="006E3B30" w:rsidP="006E3B30">
      <w:pPr>
        <w:pStyle w:val="Bibliography"/>
        <w:rPr>
          <w:rFonts w:ascii="Helvetica" w:hAnsi="Helvetica" w:cs="Helvetica"/>
        </w:rPr>
      </w:pPr>
      <w:r w:rsidRPr="00AB29E9">
        <w:rPr>
          <w:rFonts w:ascii="Helvetica" w:hAnsi="Helvetica" w:cs="Helvetica"/>
        </w:rPr>
        <w:lastRenderedPageBreak/>
        <w:t xml:space="preserve">Filazzola, Alessandro, Michael Westphal, Michael Powers, Amanda Rae Liczner, Deborah A. Smith Woollett, Brent Johnson, and Christopher J. Lortie. 2017. “Non-trophic interactions in deserts: Facilitation, interference, and an endangered lizard species.” </w:t>
      </w:r>
      <w:r w:rsidRPr="00AB29E9">
        <w:rPr>
          <w:rFonts w:ascii="Helvetica" w:hAnsi="Helvetica" w:cs="Helvetica"/>
          <w:i/>
        </w:rPr>
        <w:t>Basic and Applied Ecology</w:t>
      </w:r>
      <w:r w:rsidRPr="00AB29E9">
        <w:rPr>
          <w:rFonts w:ascii="Helvetica" w:hAnsi="Helvetica" w:cs="Helvetica"/>
        </w:rPr>
        <w:t xml:space="preserve"> 20. Elsevier GmbH: 51–61. doi:</w:t>
      </w:r>
      <w:hyperlink r:id="rId25">
        <w:r w:rsidRPr="00AB29E9">
          <w:rPr>
            <w:rStyle w:val="Hyperlink"/>
            <w:rFonts w:ascii="Helvetica" w:hAnsi="Helvetica" w:cs="Helvetica"/>
          </w:rPr>
          <w:t>10.1016/j.baae.2017.01.002</w:t>
        </w:r>
      </w:hyperlink>
      <w:r w:rsidRPr="00AB29E9">
        <w:rPr>
          <w:rFonts w:ascii="Helvetica" w:hAnsi="Helvetica" w:cs="Helvetica"/>
        </w:rPr>
        <w:t>.</w:t>
      </w:r>
    </w:p>
    <w:p w14:paraId="4048A7E0"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Flores-Torres, Arnoldo, and Andrea Galindo-Escamilla. 2017. “Pollination biology of </w:t>
      </w:r>
      <w:r w:rsidRPr="008E41BD">
        <w:rPr>
          <w:rFonts w:ascii="Helvetica" w:hAnsi="Helvetica" w:cs="Helvetica"/>
          <w:i/>
        </w:rPr>
        <w:t>Agave horrida</w:t>
      </w:r>
      <w:r w:rsidRPr="00AB29E9">
        <w:rPr>
          <w:rFonts w:ascii="Helvetica" w:hAnsi="Helvetica" w:cs="Helvetica"/>
        </w:rPr>
        <w:t xml:space="preserve"> (Agavaceae) in the Chichinautzin mountain range, in Central Mexico".” </w:t>
      </w:r>
      <w:r w:rsidRPr="00AB29E9">
        <w:rPr>
          <w:rFonts w:ascii="Helvetica" w:hAnsi="Helvetica" w:cs="Helvetica"/>
          <w:i/>
        </w:rPr>
        <w:t>Botanical Sciences</w:t>
      </w:r>
      <w:r w:rsidRPr="00AB29E9">
        <w:rPr>
          <w:rFonts w:ascii="Helvetica" w:hAnsi="Helvetica" w:cs="Helvetica"/>
        </w:rPr>
        <w:t xml:space="preserve"> 95 (3): 423–31. doi:</w:t>
      </w:r>
      <w:hyperlink r:id="rId26">
        <w:r w:rsidRPr="00AB29E9">
          <w:rPr>
            <w:rStyle w:val="Hyperlink"/>
            <w:rFonts w:ascii="Helvetica" w:hAnsi="Helvetica" w:cs="Helvetica"/>
          </w:rPr>
          <w:t>10.17129/botsci.1022</w:t>
        </w:r>
      </w:hyperlink>
      <w:r w:rsidRPr="00AB29E9">
        <w:rPr>
          <w:rFonts w:ascii="Helvetica" w:hAnsi="Helvetica" w:cs="Helvetica"/>
        </w:rPr>
        <w:t>.</w:t>
      </w:r>
    </w:p>
    <w:p w14:paraId="3E5D18D6" w14:textId="7F7E220A" w:rsidR="006E3B30" w:rsidRPr="00AB29E9" w:rsidRDefault="006E3B30" w:rsidP="006E3B30">
      <w:pPr>
        <w:pStyle w:val="Bibliography"/>
        <w:rPr>
          <w:rFonts w:ascii="Helvetica" w:hAnsi="Helvetica" w:cs="Helvetica"/>
        </w:rPr>
      </w:pPr>
      <w:r w:rsidRPr="00AB29E9">
        <w:rPr>
          <w:rFonts w:ascii="Helvetica" w:hAnsi="Helvetica" w:cs="Helvetica"/>
        </w:rPr>
        <w:t xml:space="preserve">Franco, Author A C, and P S Nobel. 2009. “Effect of Nurse Plants on the Microhabitat and Growth of Cacti Published </w:t>
      </w:r>
      <w:r w:rsidR="008E41BD" w:rsidRPr="00AB29E9">
        <w:rPr>
          <w:rFonts w:ascii="Helvetica" w:hAnsi="Helvetica" w:cs="Helvetica"/>
        </w:rPr>
        <w:t>by:</w:t>
      </w:r>
      <w:r w:rsidRPr="00AB29E9">
        <w:rPr>
          <w:rFonts w:ascii="Helvetica" w:hAnsi="Helvetica" w:cs="Helvetica"/>
        </w:rPr>
        <w:t xml:space="preserve"> British Ecological Society Stable </w:t>
      </w:r>
      <w:r w:rsidR="008E41BD" w:rsidRPr="00AB29E9">
        <w:rPr>
          <w:rFonts w:ascii="Helvetica" w:hAnsi="Helvetica" w:cs="Helvetica"/>
        </w:rPr>
        <w:t>URL:</w:t>
      </w:r>
      <w:r w:rsidRPr="00AB29E9">
        <w:rPr>
          <w:rFonts w:ascii="Helvetica" w:hAnsi="Helvetica" w:cs="Helvetica"/>
        </w:rPr>
        <w:t xml:space="preserve"> http://www.jstor.org/stable/2260991” 77 (3): 870–86.</w:t>
      </w:r>
    </w:p>
    <w:p w14:paraId="148EA921" w14:textId="2E98AB0A" w:rsidR="006E3B30" w:rsidRPr="00AB29E9" w:rsidRDefault="006E3B30" w:rsidP="006E3B30">
      <w:pPr>
        <w:pStyle w:val="Bibliography"/>
        <w:rPr>
          <w:rFonts w:ascii="Helvetica" w:hAnsi="Helvetica" w:cs="Helvetica"/>
        </w:rPr>
      </w:pPr>
      <w:r w:rsidRPr="00AB29E9">
        <w:rPr>
          <w:rFonts w:ascii="Helvetica" w:hAnsi="Helvetica" w:cs="Helvetica"/>
        </w:rPr>
        <w:t xml:space="preserve">Garcia, Maria B., Xavier Espadaler, and Jens M. Olesen. 2012. “Extreme Reproduction and Survival of a True </w:t>
      </w:r>
      <w:r w:rsidR="008E41BD" w:rsidRPr="00AB29E9">
        <w:rPr>
          <w:rFonts w:ascii="Helvetica" w:hAnsi="Helvetica" w:cs="Helvetica"/>
        </w:rPr>
        <w:t>Cliffhanger:</w:t>
      </w:r>
      <w:r w:rsidRPr="00AB29E9">
        <w:rPr>
          <w:rFonts w:ascii="Helvetica" w:hAnsi="Helvetica" w:cs="Helvetica"/>
        </w:rPr>
        <w:t xml:space="preserve"> The Endangered Plant </w:t>
      </w:r>
      <w:r w:rsidRPr="008E41BD">
        <w:rPr>
          <w:rFonts w:ascii="Helvetica" w:hAnsi="Helvetica" w:cs="Helvetica"/>
          <w:i/>
        </w:rPr>
        <w:t>Borderea chouardii.”</w:t>
      </w:r>
      <w:r w:rsidRPr="00AB29E9">
        <w:rPr>
          <w:rFonts w:ascii="Helvetica" w:hAnsi="Helvetica" w:cs="Helvetica"/>
        </w:rPr>
        <w:t xml:space="preserve"> </w:t>
      </w:r>
      <w:r w:rsidRPr="00AB29E9">
        <w:rPr>
          <w:rFonts w:ascii="Helvetica" w:hAnsi="Helvetica" w:cs="Helvetica"/>
          <w:i/>
        </w:rPr>
        <w:t>PLOS One</w:t>
      </w:r>
      <w:r w:rsidRPr="00AB29E9">
        <w:rPr>
          <w:rFonts w:ascii="Helvetica" w:hAnsi="Helvetica" w:cs="Helvetica"/>
        </w:rPr>
        <w:t xml:space="preserve"> 7 (9): 1–7. doi:</w:t>
      </w:r>
      <w:hyperlink r:id="rId27">
        <w:r w:rsidRPr="00AB29E9">
          <w:rPr>
            <w:rStyle w:val="Hyperlink"/>
            <w:rFonts w:ascii="Helvetica" w:hAnsi="Helvetica" w:cs="Helvetica"/>
          </w:rPr>
          <w:t>10.1371/journal.pone.0044657</w:t>
        </w:r>
      </w:hyperlink>
      <w:r w:rsidRPr="00AB29E9">
        <w:rPr>
          <w:rFonts w:ascii="Helvetica" w:hAnsi="Helvetica" w:cs="Helvetica"/>
        </w:rPr>
        <w:t>.</w:t>
      </w:r>
    </w:p>
    <w:p w14:paraId="3FFB133B"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Gelmi-Candusso, Tiziana A., Eckhard W. Heymann, and Katrin Heer. 2017. “Effects of zoochory on the spatial genetic structure of plant populations.” </w:t>
      </w:r>
      <w:r w:rsidRPr="00AB29E9">
        <w:rPr>
          <w:rFonts w:ascii="Helvetica" w:hAnsi="Helvetica" w:cs="Helvetica"/>
          <w:i/>
        </w:rPr>
        <w:t>Molecular Ecology</w:t>
      </w:r>
      <w:r w:rsidRPr="00AB29E9">
        <w:rPr>
          <w:rFonts w:ascii="Helvetica" w:hAnsi="Helvetica" w:cs="Helvetica"/>
        </w:rPr>
        <w:t xml:space="preserve"> 26 (21): 5896–5910. doi:</w:t>
      </w:r>
      <w:hyperlink r:id="rId28">
        <w:r w:rsidRPr="00AB29E9">
          <w:rPr>
            <w:rStyle w:val="Hyperlink"/>
            <w:rFonts w:ascii="Helvetica" w:hAnsi="Helvetica" w:cs="Helvetica"/>
          </w:rPr>
          <w:t>10.1111/mec.14351</w:t>
        </w:r>
      </w:hyperlink>
      <w:r w:rsidRPr="00AB29E9">
        <w:rPr>
          <w:rFonts w:ascii="Helvetica" w:hAnsi="Helvetica" w:cs="Helvetica"/>
        </w:rPr>
        <w:t>.</w:t>
      </w:r>
    </w:p>
    <w:p w14:paraId="1E1D99C6"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Gomes, VGN, ZGM Quirino, and HFP Araujo. 2014. “Frugivory and seed dispersal by birds in </w:t>
      </w:r>
      <w:r w:rsidRPr="008E41BD">
        <w:rPr>
          <w:rFonts w:ascii="Helvetica" w:hAnsi="Helvetica" w:cs="Helvetica"/>
          <w:i/>
        </w:rPr>
        <w:t>Cereus jamacaru</w:t>
      </w:r>
      <w:r w:rsidRPr="00AB29E9">
        <w:rPr>
          <w:rFonts w:ascii="Helvetica" w:hAnsi="Helvetica" w:cs="Helvetica"/>
        </w:rPr>
        <w:t xml:space="preserve"> DC. ssp. </w:t>
      </w:r>
      <w:r w:rsidRPr="008E41BD">
        <w:rPr>
          <w:rFonts w:ascii="Helvetica" w:hAnsi="Helvetica" w:cs="Helvetica"/>
          <w:i/>
        </w:rPr>
        <w:t>jamacaru</w:t>
      </w:r>
      <w:r w:rsidRPr="00AB29E9">
        <w:rPr>
          <w:rFonts w:ascii="Helvetica" w:hAnsi="Helvetica" w:cs="Helvetica"/>
        </w:rPr>
        <w:t xml:space="preserve"> (Cactaceae) in the Caatinga of Northeastern Brazil.” </w:t>
      </w:r>
      <w:r w:rsidRPr="00AB29E9">
        <w:rPr>
          <w:rFonts w:ascii="Helvetica" w:hAnsi="Helvetica" w:cs="Helvetica"/>
          <w:i/>
        </w:rPr>
        <w:t>Brazilian Journal of Biology</w:t>
      </w:r>
      <w:r w:rsidRPr="00AB29E9">
        <w:rPr>
          <w:rFonts w:ascii="Helvetica" w:hAnsi="Helvetica" w:cs="Helvetica"/>
        </w:rPr>
        <w:t xml:space="preserve"> 74 (1): 32–40. doi:</w:t>
      </w:r>
      <w:hyperlink r:id="rId29">
        <w:r w:rsidRPr="00AB29E9">
          <w:rPr>
            <w:rStyle w:val="Hyperlink"/>
            <w:rFonts w:ascii="Helvetica" w:hAnsi="Helvetica" w:cs="Helvetica"/>
          </w:rPr>
          <w:t>10.1590/1519-6984.15312</w:t>
        </w:r>
      </w:hyperlink>
      <w:r w:rsidRPr="00AB29E9">
        <w:rPr>
          <w:rFonts w:ascii="Helvetica" w:hAnsi="Helvetica" w:cs="Helvetica"/>
        </w:rPr>
        <w:t>.</w:t>
      </w:r>
    </w:p>
    <w:p w14:paraId="70A10483"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Gomez-Aparicio, Lorena, Regino Zamora, Jorge Castro, and Jose A. Hódar. 2008. “Facilitation of tree saplings by nurse plants: Microhabitat amelioration or protection against herbivores?” </w:t>
      </w:r>
      <w:r w:rsidRPr="00AB29E9">
        <w:rPr>
          <w:rFonts w:ascii="Helvetica" w:hAnsi="Helvetica" w:cs="Helvetica"/>
          <w:i/>
        </w:rPr>
        <w:t>Journal of Vegetation Science</w:t>
      </w:r>
      <w:r w:rsidRPr="00AB29E9">
        <w:rPr>
          <w:rFonts w:ascii="Helvetica" w:hAnsi="Helvetica" w:cs="Helvetica"/>
        </w:rPr>
        <w:t xml:space="preserve"> 19 (2): 161–72. doi:</w:t>
      </w:r>
      <w:hyperlink r:id="rId30">
        <w:r w:rsidRPr="00AB29E9">
          <w:rPr>
            <w:rStyle w:val="Hyperlink"/>
            <w:rFonts w:ascii="Helvetica" w:hAnsi="Helvetica" w:cs="Helvetica"/>
          </w:rPr>
          <w:t>10.3170/2008-8-18347</w:t>
        </w:r>
      </w:hyperlink>
      <w:r w:rsidRPr="00AB29E9">
        <w:rPr>
          <w:rFonts w:ascii="Helvetica" w:hAnsi="Helvetica" w:cs="Helvetica"/>
        </w:rPr>
        <w:t>.</w:t>
      </w:r>
    </w:p>
    <w:p w14:paraId="6C370FA5" w14:textId="71A5ABC1" w:rsidR="006E3B30" w:rsidRPr="00AB29E9" w:rsidRDefault="006E3B30" w:rsidP="006E3B30">
      <w:pPr>
        <w:pStyle w:val="Bibliography"/>
        <w:rPr>
          <w:rFonts w:ascii="Helvetica" w:hAnsi="Helvetica" w:cs="Helvetica"/>
        </w:rPr>
      </w:pPr>
      <w:r w:rsidRPr="00AB29E9">
        <w:rPr>
          <w:rFonts w:ascii="Helvetica" w:hAnsi="Helvetica" w:cs="Helvetica"/>
        </w:rPr>
        <w:t xml:space="preserve">Gorostiague, P., and P. Ortega-Baes. 2016. “How </w:t>
      </w:r>
      <w:r w:rsidR="008E41BD" w:rsidRPr="00AB29E9">
        <w:rPr>
          <w:rFonts w:ascii="Helvetica" w:hAnsi="Helvetica" w:cs="Helvetica"/>
        </w:rPr>
        <w:t>specialized</w:t>
      </w:r>
      <w:r w:rsidRPr="00AB29E9">
        <w:rPr>
          <w:rFonts w:ascii="Helvetica" w:hAnsi="Helvetica" w:cs="Helvetica"/>
        </w:rPr>
        <w:t xml:space="preserve"> is bird pollination in the Cactaceae?” </w:t>
      </w:r>
      <w:r w:rsidRPr="00AB29E9">
        <w:rPr>
          <w:rFonts w:ascii="Helvetica" w:hAnsi="Helvetica" w:cs="Helvetica"/>
          <w:i/>
        </w:rPr>
        <w:t>Plant Biology</w:t>
      </w:r>
      <w:r w:rsidRPr="00AB29E9">
        <w:rPr>
          <w:rFonts w:ascii="Helvetica" w:hAnsi="Helvetica" w:cs="Helvetica"/>
        </w:rPr>
        <w:t xml:space="preserve"> 18 (1): 63–72. doi:</w:t>
      </w:r>
      <w:hyperlink r:id="rId31">
        <w:r w:rsidRPr="00AB29E9">
          <w:rPr>
            <w:rStyle w:val="Hyperlink"/>
            <w:rFonts w:ascii="Helvetica" w:hAnsi="Helvetica" w:cs="Helvetica"/>
          </w:rPr>
          <w:t>10.1111/plb.12297</w:t>
        </w:r>
      </w:hyperlink>
      <w:r w:rsidRPr="00AB29E9">
        <w:rPr>
          <w:rFonts w:ascii="Helvetica" w:hAnsi="Helvetica" w:cs="Helvetica"/>
        </w:rPr>
        <w:t>.</w:t>
      </w:r>
    </w:p>
    <w:p w14:paraId="1760291A"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Grieves, L. A., D. M. Logue, and J. S. Quinn. 2014. “Joint-nesting smooth-billed anis, Crotophaga ani, use a functionally referential alarm call system.” </w:t>
      </w:r>
      <w:r w:rsidRPr="00AB29E9">
        <w:rPr>
          <w:rFonts w:ascii="Helvetica" w:hAnsi="Helvetica" w:cs="Helvetica"/>
          <w:i/>
        </w:rPr>
        <w:t>Animal Behaviour</w:t>
      </w:r>
      <w:r w:rsidRPr="00AB29E9">
        <w:rPr>
          <w:rFonts w:ascii="Helvetica" w:hAnsi="Helvetica" w:cs="Helvetica"/>
        </w:rPr>
        <w:t xml:space="preserve"> 89. Elsevier Ltd: 215–21. doi:</w:t>
      </w:r>
      <w:hyperlink r:id="rId32">
        <w:r w:rsidRPr="00AB29E9">
          <w:rPr>
            <w:rStyle w:val="Hyperlink"/>
            <w:rFonts w:ascii="Helvetica" w:hAnsi="Helvetica" w:cs="Helvetica"/>
          </w:rPr>
          <w:t>10.1016/j.anbehav.2014.01.008</w:t>
        </w:r>
      </w:hyperlink>
      <w:r w:rsidRPr="00AB29E9">
        <w:rPr>
          <w:rFonts w:ascii="Helvetica" w:hAnsi="Helvetica" w:cs="Helvetica"/>
        </w:rPr>
        <w:t>.</w:t>
      </w:r>
    </w:p>
    <w:p w14:paraId="5F157D2C"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Grieves, Leanne A., David M. Logue, and James S. Quinn. 2015. “Vocal repertoire of cooperatively breeding Smooth-billed Anis.” </w:t>
      </w:r>
      <w:r w:rsidRPr="00AB29E9">
        <w:rPr>
          <w:rFonts w:ascii="Helvetica" w:hAnsi="Helvetica" w:cs="Helvetica"/>
          <w:i/>
        </w:rPr>
        <w:t>Journal of Field Ornithology</w:t>
      </w:r>
      <w:r w:rsidRPr="00AB29E9">
        <w:rPr>
          <w:rFonts w:ascii="Helvetica" w:hAnsi="Helvetica" w:cs="Helvetica"/>
        </w:rPr>
        <w:t xml:space="preserve"> 86 (2): 130–43. doi:</w:t>
      </w:r>
      <w:hyperlink r:id="rId33">
        <w:r w:rsidRPr="00AB29E9">
          <w:rPr>
            <w:rStyle w:val="Hyperlink"/>
            <w:rFonts w:ascii="Helvetica" w:hAnsi="Helvetica" w:cs="Helvetica"/>
          </w:rPr>
          <w:t>10.1111/jofo.12096</w:t>
        </w:r>
      </w:hyperlink>
      <w:r w:rsidRPr="00AB29E9">
        <w:rPr>
          <w:rFonts w:ascii="Helvetica" w:hAnsi="Helvetica" w:cs="Helvetica"/>
        </w:rPr>
        <w:t>.</w:t>
      </w:r>
    </w:p>
    <w:p w14:paraId="566FD9B3"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Gutzwiller, Kevin J., and Wylie C. Barrow. 2003. “Influences of roads and development on bird communities in protected Chihuahuan Desert landscapes.” </w:t>
      </w:r>
      <w:r w:rsidRPr="00AB29E9">
        <w:rPr>
          <w:rFonts w:ascii="Helvetica" w:hAnsi="Helvetica" w:cs="Helvetica"/>
          <w:i/>
        </w:rPr>
        <w:t>Biological Conservation</w:t>
      </w:r>
      <w:r w:rsidRPr="00AB29E9">
        <w:rPr>
          <w:rFonts w:ascii="Helvetica" w:hAnsi="Helvetica" w:cs="Helvetica"/>
        </w:rPr>
        <w:t xml:space="preserve"> 113 (2): 225–37. doi:</w:t>
      </w:r>
      <w:hyperlink r:id="rId34">
        <w:r w:rsidRPr="00AB29E9">
          <w:rPr>
            <w:rStyle w:val="Hyperlink"/>
            <w:rFonts w:ascii="Helvetica" w:hAnsi="Helvetica" w:cs="Helvetica"/>
          </w:rPr>
          <w:t>10.1016/S0006-3207(02)00361-0</w:t>
        </w:r>
      </w:hyperlink>
      <w:r w:rsidRPr="00AB29E9">
        <w:rPr>
          <w:rFonts w:ascii="Helvetica" w:hAnsi="Helvetica" w:cs="Helvetica"/>
        </w:rPr>
        <w:t>.</w:t>
      </w:r>
    </w:p>
    <w:p w14:paraId="1BFF8444"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Hernandez, R. R., S. B. Easter, M. L. Murphy-Mariscal, F. T. Maestre, M. Tavassoli, E. B. Allen, C. W. Barrows, et al. 2014. “Environmental impacts of utility-scale solar </w:t>
      </w:r>
      <w:r w:rsidRPr="00AB29E9">
        <w:rPr>
          <w:rFonts w:ascii="Helvetica" w:hAnsi="Helvetica" w:cs="Helvetica"/>
        </w:rPr>
        <w:lastRenderedPageBreak/>
        <w:t xml:space="preserve">energy.” </w:t>
      </w:r>
      <w:r w:rsidRPr="00AB29E9">
        <w:rPr>
          <w:rFonts w:ascii="Helvetica" w:hAnsi="Helvetica" w:cs="Helvetica"/>
          <w:i/>
        </w:rPr>
        <w:t>Renewable and Sustainable Energy Reviews</w:t>
      </w:r>
      <w:r w:rsidRPr="00AB29E9">
        <w:rPr>
          <w:rFonts w:ascii="Helvetica" w:hAnsi="Helvetica" w:cs="Helvetica"/>
        </w:rPr>
        <w:t xml:space="preserve"> 29. Elsevier: 766–79. doi:</w:t>
      </w:r>
      <w:hyperlink r:id="rId35">
        <w:r w:rsidRPr="00AB29E9">
          <w:rPr>
            <w:rStyle w:val="Hyperlink"/>
            <w:rFonts w:ascii="Helvetica" w:hAnsi="Helvetica" w:cs="Helvetica"/>
          </w:rPr>
          <w:t>10.1016/j.rser.2013.08.041</w:t>
        </w:r>
      </w:hyperlink>
      <w:r w:rsidRPr="00AB29E9">
        <w:rPr>
          <w:rFonts w:ascii="Helvetica" w:hAnsi="Helvetica" w:cs="Helvetica"/>
        </w:rPr>
        <w:t>.</w:t>
      </w:r>
    </w:p>
    <w:p w14:paraId="3481EF2F" w14:textId="523ACDC3" w:rsidR="006E3B30" w:rsidRPr="00AB29E9" w:rsidRDefault="006E3B30" w:rsidP="006E3B30">
      <w:pPr>
        <w:pStyle w:val="Bibliography"/>
        <w:rPr>
          <w:rFonts w:ascii="Helvetica" w:hAnsi="Helvetica" w:cs="Helvetica"/>
        </w:rPr>
      </w:pPr>
      <w:r w:rsidRPr="00AB29E9">
        <w:rPr>
          <w:rFonts w:ascii="Helvetica" w:hAnsi="Helvetica" w:cs="Helvetica"/>
        </w:rPr>
        <w:t xml:space="preserve">Kelly, Dave, Jenny J Ladley, Alastair W Robertson, and Jenny J Ladley. 2004. “Is dispersal easier than </w:t>
      </w:r>
      <w:r w:rsidR="008E41BD" w:rsidRPr="00AB29E9">
        <w:rPr>
          <w:rFonts w:ascii="Helvetica" w:hAnsi="Helvetica" w:cs="Helvetica"/>
        </w:rPr>
        <w:t>pollination?</w:t>
      </w:r>
      <w:r w:rsidRPr="00AB29E9">
        <w:rPr>
          <w:rFonts w:ascii="Helvetica" w:hAnsi="Helvetica" w:cs="Helvetica"/>
        </w:rPr>
        <w:t xml:space="preserve"> Two tests in New Zealand Loranthaceae.” </w:t>
      </w:r>
      <w:r w:rsidRPr="00AB29E9">
        <w:rPr>
          <w:rFonts w:ascii="Helvetica" w:hAnsi="Helvetica" w:cs="Helvetica"/>
          <w:i/>
        </w:rPr>
        <w:t>New Zealand Journal of Botany</w:t>
      </w:r>
      <w:r w:rsidRPr="00AB29E9">
        <w:rPr>
          <w:rFonts w:ascii="Helvetica" w:hAnsi="Helvetica" w:cs="Helvetica"/>
        </w:rPr>
        <w:t xml:space="preserve"> 42: 89–103. doi:</w:t>
      </w:r>
      <w:hyperlink r:id="rId36">
        <w:r w:rsidRPr="00AB29E9">
          <w:rPr>
            <w:rStyle w:val="Hyperlink"/>
            <w:rFonts w:ascii="Helvetica" w:hAnsi="Helvetica" w:cs="Helvetica"/>
          </w:rPr>
          <w:t>10.1080/0028825X.2004.9512892</w:t>
        </w:r>
      </w:hyperlink>
      <w:r w:rsidRPr="00AB29E9">
        <w:rPr>
          <w:rFonts w:ascii="Helvetica" w:hAnsi="Helvetica" w:cs="Helvetica"/>
        </w:rPr>
        <w:t>.</w:t>
      </w:r>
    </w:p>
    <w:p w14:paraId="77C1A6AD" w14:textId="5187C372" w:rsidR="006E3B30" w:rsidRPr="00AB29E9" w:rsidRDefault="006E3B30" w:rsidP="006E3B30">
      <w:pPr>
        <w:pStyle w:val="Bibliography"/>
        <w:rPr>
          <w:rFonts w:ascii="Helvetica" w:hAnsi="Helvetica" w:cs="Helvetica"/>
        </w:rPr>
      </w:pPr>
      <w:r w:rsidRPr="00AB29E9">
        <w:rPr>
          <w:rFonts w:ascii="Helvetica" w:hAnsi="Helvetica" w:cs="Helvetica"/>
        </w:rPr>
        <w:t>Ladley, Jenny J, and Dave Kelly. 1996. “</w:t>
      </w:r>
      <w:r w:rsidR="008E41BD" w:rsidRPr="00AB29E9">
        <w:rPr>
          <w:rFonts w:ascii="Helvetica" w:hAnsi="Helvetica" w:cs="Helvetica"/>
        </w:rPr>
        <w:t>DISPERSAL,</w:t>
      </w:r>
      <w:r w:rsidRPr="00AB29E9">
        <w:rPr>
          <w:rFonts w:ascii="Helvetica" w:hAnsi="Helvetica" w:cs="Helvetica"/>
        </w:rPr>
        <w:t xml:space="preserve"> GERMINATION AND SURVIVAL OF NEW ZEALAND MISTLETOES </w:t>
      </w:r>
      <w:r w:rsidR="008E41BD" w:rsidRPr="00AB29E9">
        <w:rPr>
          <w:rFonts w:ascii="Helvetica" w:hAnsi="Helvetica" w:cs="Helvetica"/>
        </w:rPr>
        <w:t>(LORANTHACEAE)</w:t>
      </w:r>
      <w:r w:rsidRPr="00AB29E9">
        <w:rPr>
          <w:rFonts w:ascii="Helvetica" w:hAnsi="Helvetica" w:cs="Helvetica"/>
        </w:rPr>
        <w:t xml:space="preserve">: DEPENDENCE.” </w:t>
      </w:r>
      <w:r w:rsidRPr="00AB29E9">
        <w:rPr>
          <w:rFonts w:ascii="Helvetica" w:hAnsi="Helvetica" w:cs="Helvetica"/>
          <w:i/>
        </w:rPr>
        <w:t>New Zealand Journal of Ecology</w:t>
      </w:r>
      <w:r w:rsidRPr="00AB29E9">
        <w:rPr>
          <w:rFonts w:ascii="Helvetica" w:hAnsi="Helvetica" w:cs="Helvetica"/>
        </w:rPr>
        <w:t xml:space="preserve"> 20 (1): 69–79.</w:t>
      </w:r>
    </w:p>
    <w:p w14:paraId="5B243B6C" w14:textId="5B0C785D" w:rsidR="006E3B30" w:rsidRDefault="006E3B30" w:rsidP="006E3B30">
      <w:pPr>
        <w:pStyle w:val="Bibliography"/>
        <w:rPr>
          <w:rFonts w:ascii="Helvetica" w:hAnsi="Helvetica" w:cs="Helvetica"/>
        </w:rPr>
      </w:pPr>
      <w:r w:rsidRPr="00AB29E9">
        <w:rPr>
          <w:rFonts w:ascii="Helvetica" w:hAnsi="Helvetica" w:cs="Helvetica"/>
        </w:rPr>
        <w:t xml:space="preserve">Maestre, Fernando T., Ragan M. Callaway, Fernando Valladares, and Christopher J. Lortie. 2009. “Refining the stress-gradient hypothesis for competition and facilitation in plant communities.” </w:t>
      </w:r>
      <w:r w:rsidRPr="00AB29E9">
        <w:rPr>
          <w:rFonts w:ascii="Helvetica" w:hAnsi="Helvetica" w:cs="Helvetica"/>
          <w:i/>
        </w:rPr>
        <w:t>Journal of Ecology</w:t>
      </w:r>
      <w:r w:rsidRPr="00AB29E9">
        <w:rPr>
          <w:rFonts w:ascii="Helvetica" w:hAnsi="Helvetica" w:cs="Helvetica"/>
        </w:rPr>
        <w:t xml:space="preserve"> 97 (2): 199–205. doi:</w:t>
      </w:r>
      <w:hyperlink r:id="rId37">
        <w:r w:rsidRPr="00AB29E9">
          <w:rPr>
            <w:rStyle w:val="Hyperlink"/>
            <w:rFonts w:ascii="Helvetica" w:hAnsi="Helvetica" w:cs="Helvetica"/>
          </w:rPr>
          <w:t>10.1111/j.1365-2745.2008.01476.x</w:t>
        </w:r>
      </w:hyperlink>
      <w:r w:rsidRPr="00AB29E9">
        <w:rPr>
          <w:rFonts w:ascii="Helvetica" w:hAnsi="Helvetica" w:cs="Helvetica"/>
        </w:rPr>
        <w:t>.</w:t>
      </w:r>
    </w:p>
    <w:p w14:paraId="08727015" w14:textId="22F6B22A" w:rsidR="0089396B" w:rsidRPr="00AB29E9" w:rsidRDefault="0089396B" w:rsidP="006E3B30">
      <w:pPr>
        <w:pStyle w:val="Bibliography"/>
        <w:rPr>
          <w:rFonts w:ascii="Helvetica" w:hAnsi="Helvetica" w:cs="Helvetica"/>
        </w:rPr>
      </w:pPr>
      <w:r w:rsidRPr="00AB29E9">
        <w:rPr>
          <w:rFonts w:ascii="Helvetica" w:hAnsi="Helvetica" w:cs="Helvetica"/>
        </w:rPr>
        <w:t xml:space="preserve">Martinez Del Rio, Carlos. 1990. “Sugar Preferences in </w:t>
      </w:r>
      <w:r w:rsidR="008E41BD" w:rsidRPr="00AB29E9">
        <w:rPr>
          <w:rFonts w:ascii="Helvetica" w:hAnsi="Helvetica" w:cs="Helvetica"/>
        </w:rPr>
        <w:t>Hummingbirds:</w:t>
      </w:r>
      <w:r w:rsidRPr="00AB29E9">
        <w:rPr>
          <w:rFonts w:ascii="Helvetica" w:hAnsi="Helvetica" w:cs="Helvetica"/>
        </w:rPr>
        <w:t xml:space="preserve"> The Influence of Subtle Chemical Differences on Food Choice.” </w:t>
      </w:r>
      <w:r w:rsidRPr="00AB29E9">
        <w:rPr>
          <w:rFonts w:ascii="Helvetica" w:hAnsi="Helvetica" w:cs="Helvetica"/>
          <w:i/>
        </w:rPr>
        <w:t>The Condor</w:t>
      </w:r>
      <w:r w:rsidRPr="00AB29E9">
        <w:rPr>
          <w:rFonts w:ascii="Helvetica" w:hAnsi="Helvetica" w:cs="Helvetica"/>
        </w:rPr>
        <w:t xml:space="preserve"> 92 (4): 1022–30.</w:t>
      </w:r>
    </w:p>
    <w:p w14:paraId="180892C0"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Miranda-Jacome, Antonio, Carlos Montaña, and Juan Fornoni. 2013. “Sun/shade conditions affect recruitment and local adaptation of a columnar cactus in dry forests.” </w:t>
      </w:r>
      <w:r w:rsidRPr="00AB29E9">
        <w:rPr>
          <w:rFonts w:ascii="Helvetica" w:hAnsi="Helvetica" w:cs="Helvetica"/>
          <w:i/>
        </w:rPr>
        <w:t>Annals of Botany</w:t>
      </w:r>
      <w:r w:rsidRPr="00AB29E9">
        <w:rPr>
          <w:rFonts w:ascii="Helvetica" w:hAnsi="Helvetica" w:cs="Helvetica"/>
        </w:rPr>
        <w:t xml:space="preserve"> 111 (2): 293–303. doi:</w:t>
      </w:r>
      <w:hyperlink r:id="rId38">
        <w:r w:rsidRPr="00AB29E9">
          <w:rPr>
            <w:rStyle w:val="Hyperlink"/>
            <w:rFonts w:ascii="Helvetica" w:hAnsi="Helvetica" w:cs="Helvetica"/>
          </w:rPr>
          <w:t>10.1093/aob/mcs255</w:t>
        </w:r>
      </w:hyperlink>
      <w:r w:rsidRPr="00AB29E9">
        <w:rPr>
          <w:rFonts w:ascii="Helvetica" w:hAnsi="Helvetica" w:cs="Helvetica"/>
        </w:rPr>
        <w:t>.</w:t>
      </w:r>
    </w:p>
    <w:p w14:paraId="1BF29489" w14:textId="790674DF" w:rsidR="006E3B30" w:rsidRPr="00AB29E9" w:rsidRDefault="006E3B30" w:rsidP="006E3B30">
      <w:pPr>
        <w:pStyle w:val="Bibliography"/>
        <w:rPr>
          <w:rFonts w:ascii="Helvetica" w:hAnsi="Helvetica" w:cs="Helvetica"/>
        </w:rPr>
      </w:pPr>
      <w:r w:rsidRPr="00AB29E9">
        <w:rPr>
          <w:rFonts w:ascii="Helvetica" w:hAnsi="Helvetica" w:cs="Helvetica"/>
        </w:rPr>
        <w:t xml:space="preserve">Mitchell, Randall J. 1994. “Effects of Floral </w:t>
      </w:r>
      <w:r w:rsidR="008E41BD" w:rsidRPr="00AB29E9">
        <w:rPr>
          <w:rFonts w:ascii="Helvetica" w:hAnsi="Helvetica" w:cs="Helvetica"/>
        </w:rPr>
        <w:t>Traits,</w:t>
      </w:r>
      <w:r w:rsidRPr="00AB29E9">
        <w:rPr>
          <w:rFonts w:ascii="Helvetica" w:hAnsi="Helvetica" w:cs="Helvetica"/>
        </w:rPr>
        <w:t xml:space="preserve"> Pollinator </w:t>
      </w:r>
      <w:r w:rsidR="008E41BD" w:rsidRPr="00AB29E9">
        <w:rPr>
          <w:rFonts w:ascii="Helvetica" w:hAnsi="Helvetica" w:cs="Helvetica"/>
        </w:rPr>
        <w:t>Visitation,</w:t>
      </w:r>
      <w:r w:rsidRPr="00AB29E9">
        <w:rPr>
          <w:rFonts w:ascii="Helvetica" w:hAnsi="Helvetica" w:cs="Helvetica"/>
        </w:rPr>
        <w:t xml:space="preserve"> and Plant Size on </w:t>
      </w:r>
      <w:r w:rsidRPr="008E41BD">
        <w:rPr>
          <w:rFonts w:ascii="Helvetica" w:hAnsi="Helvetica" w:cs="Helvetica"/>
          <w:i/>
        </w:rPr>
        <w:t>Ipomopsis aggregata</w:t>
      </w:r>
      <w:r w:rsidRPr="00AB29E9">
        <w:rPr>
          <w:rFonts w:ascii="Helvetica" w:hAnsi="Helvetica" w:cs="Helvetica"/>
        </w:rPr>
        <w:t xml:space="preserve"> Fruit Production.” </w:t>
      </w:r>
      <w:r w:rsidRPr="00AB29E9">
        <w:rPr>
          <w:rFonts w:ascii="Helvetica" w:hAnsi="Helvetica" w:cs="Helvetica"/>
          <w:i/>
        </w:rPr>
        <w:t>American Society of Naturalists</w:t>
      </w:r>
      <w:r w:rsidRPr="00AB29E9">
        <w:rPr>
          <w:rFonts w:ascii="Helvetica" w:hAnsi="Helvetica" w:cs="Helvetica"/>
        </w:rPr>
        <w:t xml:space="preserve"> 143 (5): 870–89.</w:t>
      </w:r>
    </w:p>
    <w:p w14:paraId="44391BDE" w14:textId="77777777" w:rsidR="006E3B30" w:rsidRPr="00AB29E9" w:rsidRDefault="006E3B30" w:rsidP="006E3B30">
      <w:pPr>
        <w:pStyle w:val="Bibliography"/>
        <w:rPr>
          <w:rFonts w:ascii="Helvetica" w:hAnsi="Helvetica" w:cs="Helvetica"/>
        </w:rPr>
      </w:pPr>
      <w:r w:rsidRPr="00AB29E9">
        <w:rPr>
          <w:rFonts w:ascii="Helvetica" w:hAnsi="Helvetica" w:cs="Helvetica"/>
        </w:rPr>
        <w:t>Mitchell, Randall J, Rebecca J Flanagan, Beverly J Brown, Nickolas M Waser, and Jeffrey D Karron. 2009. “New frontiers in competition for pollination,” 1403–13. doi:</w:t>
      </w:r>
      <w:hyperlink r:id="rId39">
        <w:r w:rsidRPr="00AB29E9">
          <w:rPr>
            <w:rStyle w:val="Hyperlink"/>
            <w:rFonts w:ascii="Helvetica" w:hAnsi="Helvetica" w:cs="Helvetica"/>
          </w:rPr>
          <w:t>10.1093/aob/mcp062</w:t>
        </w:r>
      </w:hyperlink>
      <w:r w:rsidRPr="00AB29E9">
        <w:rPr>
          <w:rFonts w:ascii="Helvetica" w:hAnsi="Helvetica" w:cs="Helvetica"/>
        </w:rPr>
        <w:t>.</w:t>
      </w:r>
    </w:p>
    <w:p w14:paraId="5DEEF428" w14:textId="77777777" w:rsidR="006E3B30" w:rsidRPr="00AB29E9" w:rsidRDefault="006E3B30" w:rsidP="006E3B30">
      <w:pPr>
        <w:pStyle w:val="Bibliography"/>
        <w:rPr>
          <w:rFonts w:ascii="Helvetica" w:hAnsi="Helvetica" w:cs="Helvetica"/>
        </w:rPr>
      </w:pPr>
      <w:r w:rsidRPr="00AB29E9">
        <w:rPr>
          <w:rFonts w:ascii="Helvetica" w:hAnsi="Helvetica" w:cs="Helvetica"/>
        </w:rPr>
        <w:t>Montiel, Salvador, and Carlos Montaña. 2000. “Vertebrate Frugivory and Seed Dispersal of a Chihuahuan Desert Cactus” 146 (2): 221–29.</w:t>
      </w:r>
    </w:p>
    <w:p w14:paraId="33197A93"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Nathan, R., and H. C. Muller-landau. 2000. “Spatial patterns of seed dispersal, their determinants and consequences for recruitment.” </w:t>
      </w:r>
      <w:r w:rsidRPr="00AB29E9">
        <w:rPr>
          <w:rFonts w:ascii="Helvetica" w:hAnsi="Helvetica" w:cs="Helvetica"/>
          <w:i/>
        </w:rPr>
        <w:t>Trends in Ecology &amp; Evolution</w:t>
      </w:r>
      <w:r w:rsidRPr="00AB29E9">
        <w:rPr>
          <w:rFonts w:ascii="Helvetica" w:hAnsi="Helvetica" w:cs="Helvetica"/>
        </w:rPr>
        <w:t xml:space="preserve"> 15 (7): 278–85. doi:</w:t>
      </w:r>
      <w:hyperlink r:id="rId40">
        <w:r w:rsidRPr="00AB29E9">
          <w:rPr>
            <w:rStyle w:val="Hyperlink"/>
            <w:rFonts w:ascii="Helvetica" w:hAnsi="Helvetica" w:cs="Helvetica"/>
          </w:rPr>
          <w:t>10.1016/S0169-5347(00)01874-7</w:t>
        </w:r>
      </w:hyperlink>
      <w:r w:rsidRPr="00AB29E9">
        <w:rPr>
          <w:rFonts w:ascii="Helvetica" w:hAnsi="Helvetica" w:cs="Helvetica"/>
        </w:rPr>
        <w:t>.</w:t>
      </w:r>
    </w:p>
    <w:p w14:paraId="73801D49"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Nielsen, Uffe N., and Becky A. Ball. 2015. “Impacts of altered precipitation regimes on soil communities and biogeochemistry in arid and semi-arid ecosystems.” </w:t>
      </w:r>
      <w:r w:rsidRPr="00AB29E9">
        <w:rPr>
          <w:rFonts w:ascii="Helvetica" w:hAnsi="Helvetica" w:cs="Helvetica"/>
          <w:i/>
        </w:rPr>
        <w:t>Global Change Biology</w:t>
      </w:r>
      <w:r w:rsidRPr="00AB29E9">
        <w:rPr>
          <w:rFonts w:ascii="Helvetica" w:hAnsi="Helvetica" w:cs="Helvetica"/>
        </w:rPr>
        <w:t xml:space="preserve"> 21 (4): 1407–21. doi:</w:t>
      </w:r>
      <w:hyperlink r:id="rId41">
        <w:r w:rsidRPr="00AB29E9">
          <w:rPr>
            <w:rStyle w:val="Hyperlink"/>
            <w:rFonts w:ascii="Helvetica" w:hAnsi="Helvetica" w:cs="Helvetica"/>
          </w:rPr>
          <w:t>10.1111/gcb.12789</w:t>
        </w:r>
      </w:hyperlink>
      <w:r w:rsidRPr="00AB29E9">
        <w:rPr>
          <w:rFonts w:ascii="Helvetica" w:hAnsi="Helvetica" w:cs="Helvetica"/>
        </w:rPr>
        <w:t>.</w:t>
      </w:r>
    </w:p>
    <w:p w14:paraId="14F06917" w14:textId="1AB8031A" w:rsidR="006E3B30" w:rsidRPr="00AB29E9" w:rsidRDefault="006E3B30" w:rsidP="006E3B30">
      <w:pPr>
        <w:pStyle w:val="Bibliography"/>
        <w:rPr>
          <w:rFonts w:ascii="Helvetica" w:hAnsi="Helvetica" w:cs="Helvetica"/>
        </w:rPr>
      </w:pPr>
      <w:r w:rsidRPr="00AB29E9">
        <w:rPr>
          <w:rFonts w:ascii="Helvetica" w:hAnsi="Helvetica" w:cs="Helvetica"/>
        </w:rPr>
        <w:t>Nobel, Park S. 1980. “</w:t>
      </w:r>
      <w:r w:rsidR="008E41BD" w:rsidRPr="00AB29E9">
        <w:rPr>
          <w:rFonts w:ascii="Helvetica" w:hAnsi="Helvetica" w:cs="Helvetica"/>
        </w:rPr>
        <w:t>Morphology,</w:t>
      </w:r>
      <w:r w:rsidRPr="00AB29E9">
        <w:rPr>
          <w:rFonts w:ascii="Helvetica" w:hAnsi="Helvetica" w:cs="Helvetica"/>
        </w:rPr>
        <w:t xml:space="preserve"> Nurse </w:t>
      </w:r>
      <w:r w:rsidR="008E41BD" w:rsidRPr="00AB29E9">
        <w:rPr>
          <w:rFonts w:ascii="Helvetica" w:hAnsi="Helvetica" w:cs="Helvetica"/>
        </w:rPr>
        <w:t>Plants,</w:t>
      </w:r>
      <w:r w:rsidRPr="00AB29E9">
        <w:rPr>
          <w:rFonts w:ascii="Helvetica" w:hAnsi="Helvetica" w:cs="Helvetica"/>
        </w:rPr>
        <w:t xml:space="preserve"> and Minimum Apical Temperatures for Young Carnegiea gigantea</w:t>
      </w:r>
      <w:r w:rsidR="008E41BD">
        <w:rPr>
          <w:rFonts w:ascii="Helvetica" w:hAnsi="Helvetica" w:cs="Helvetica"/>
        </w:rPr>
        <w:t xml:space="preserve">.” </w:t>
      </w:r>
      <w:r w:rsidRPr="00AB29E9">
        <w:rPr>
          <w:rFonts w:ascii="Helvetica" w:hAnsi="Helvetica" w:cs="Helvetica"/>
        </w:rPr>
        <w:t xml:space="preserve">Published by: The University of Chicago Press Stable URL: http://www.jstor.org/stable/2474851 Accessed: 16-05-2016 19: 34 UTC Your us.” </w:t>
      </w:r>
      <w:r w:rsidRPr="00AB29E9">
        <w:rPr>
          <w:rFonts w:ascii="Helvetica" w:hAnsi="Helvetica" w:cs="Helvetica"/>
          <w:i/>
        </w:rPr>
        <w:t>Botanical Gazette</w:t>
      </w:r>
      <w:r w:rsidRPr="00AB29E9">
        <w:rPr>
          <w:rFonts w:ascii="Helvetica" w:hAnsi="Helvetica" w:cs="Helvetica"/>
        </w:rPr>
        <w:t xml:space="preserve"> 141 (2): 188–91.</w:t>
      </w:r>
    </w:p>
    <w:p w14:paraId="65FC5CAA"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Obeso, José Ramón. 2004. “A hierarchical perspective in allocation to reproduction from whole plant to fruit and seed level.” </w:t>
      </w:r>
      <w:r w:rsidRPr="00AB29E9">
        <w:rPr>
          <w:rFonts w:ascii="Helvetica" w:hAnsi="Helvetica" w:cs="Helvetica"/>
          <w:i/>
        </w:rPr>
        <w:t>Perspectives in Plant Ecology, Evolution and Systematics</w:t>
      </w:r>
      <w:r w:rsidRPr="00AB29E9">
        <w:rPr>
          <w:rFonts w:ascii="Helvetica" w:hAnsi="Helvetica" w:cs="Helvetica"/>
        </w:rPr>
        <w:t xml:space="preserve"> 6 (4): 217–25. doi:</w:t>
      </w:r>
      <w:hyperlink r:id="rId42">
        <w:r w:rsidRPr="00AB29E9">
          <w:rPr>
            <w:rStyle w:val="Hyperlink"/>
            <w:rFonts w:ascii="Helvetica" w:hAnsi="Helvetica" w:cs="Helvetica"/>
          </w:rPr>
          <w:t>10.1078/1433-8319-00080</w:t>
        </w:r>
      </w:hyperlink>
      <w:r w:rsidRPr="00AB29E9">
        <w:rPr>
          <w:rFonts w:ascii="Helvetica" w:hAnsi="Helvetica" w:cs="Helvetica"/>
        </w:rPr>
        <w:t>.</w:t>
      </w:r>
    </w:p>
    <w:p w14:paraId="1D7BC046" w14:textId="012D1031" w:rsidR="006E3B30" w:rsidRPr="00AB29E9" w:rsidRDefault="006E3B30" w:rsidP="006E3B30">
      <w:pPr>
        <w:pStyle w:val="Bibliography"/>
        <w:rPr>
          <w:rFonts w:ascii="Helvetica" w:hAnsi="Helvetica" w:cs="Helvetica"/>
        </w:rPr>
      </w:pPr>
      <w:r w:rsidRPr="00AB29E9">
        <w:rPr>
          <w:rFonts w:ascii="Helvetica" w:hAnsi="Helvetica" w:cs="Helvetica"/>
        </w:rPr>
        <w:lastRenderedPageBreak/>
        <w:t xml:space="preserve">Parker, Kathleen C. 1989. “Nurse plant </w:t>
      </w:r>
      <w:r w:rsidR="008E41BD" w:rsidRPr="00AB29E9">
        <w:rPr>
          <w:rFonts w:ascii="Helvetica" w:hAnsi="Helvetica" w:cs="Helvetica"/>
        </w:rPr>
        <w:t>relationships</w:t>
      </w:r>
      <w:r w:rsidRPr="00AB29E9">
        <w:rPr>
          <w:rFonts w:ascii="Helvetica" w:hAnsi="Helvetica" w:cs="Helvetica"/>
        </w:rPr>
        <w:t xml:space="preserve"> of columnar cacti in </w:t>
      </w:r>
      <w:r w:rsidR="008E41BD" w:rsidRPr="00AB29E9">
        <w:rPr>
          <w:rFonts w:ascii="Helvetica" w:hAnsi="Helvetica" w:cs="Helvetica"/>
        </w:rPr>
        <w:t>Arizona</w:t>
      </w:r>
      <w:r w:rsidRPr="00AB29E9">
        <w:rPr>
          <w:rFonts w:ascii="Helvetica" w:hAnsi="Helvetica" w:cs="Helvetica"/>
        </w:rPr>
        <w:t xml:space="preserve">.” </w:t>
      </w:r>
      <w:r w:rsidRPr="00AB29E9">
        <w:rPr>
          <w:rFonts w:ascii="Helvetica" w:hAnsi="Helvetica" w:cs="Helvetica"/>
          <w:i/>
        </w:rPr>
        <w:t>Physical Geography</w:t>
      </w:r>
      <w:r w:rsidRPr="00AB29E9">
        <w:rPr>
          <w:rFonts w:ascii="Helvetica" w:hAnsi="Helvetica" w:cs="Helvetica"/>
        </w:rPr>
        <w:t xml:space="preserve"> 10 (4): 322–35. doi:</w:t>
      </w:r>
      <w:hyperlink r:id="rId43">
        <w:r w:rsidRPr="00AB29E9">
          <w:rPr>
            <w:rStyle w:val="Hyperlink"/>
            <w:rFonts w:ascii="Helvetica" w:hAnsi="Helvetica" w:cs="Helvetica"/>
          </w:rPr>
          <w:t>10.1080/02723646.1989.10642386</w:t>
        </w:r>
      </w:hyperlink>
      <w:r w:rsidRPr="00AB29E9">
        <w:rPr>
          <w:rFonts w:ascii="Helvetica" w:hAnsi="Helvetica" w:cs="Helvetica"/>
        </w:rPr>
        <w:t>.</w:t>
      </w:r>
    </w:p>
    <w:p w14:paraId="2F8C0117"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Pfahl, S., P. A. O’Gorman, and E. M. Fischer. 2017. “Understanding the regional pattern of projected future changes in extreme precipitation.” </w:t>
      </w:r>
      <w:r w:rsidRPr="00AB29E9">
        <w:rPr>
          <w:rFonts w:ascii="Helvetica" w:hAnsi="Helvetica" w:cs="Helvetica"/>
          <w:i/>
        </w:rPr>
        <w:t>Nature Climate Change</w:t>
      </w:r>
      <w:r w:rsidRPr="00AB29E9">
        <w:rPr>
          <w:rFonts w:ascii="Helvetica" w:hAnsi="Helvetica" w:cs="Helvetica"/>
        </w:rPr>
        <w:t xml:space="preserve"> 7 (6): 423–27. doi:</w:t>
      </w:r>
      <w:hyperlink r:id="rId44">
        <w:r w:rsidRPr="00AB29E9">
          <w:rPr>
            <w:rStyle w:val="Hyperlink"/>
            <w:rFonts w:ascii="Helvetica" w:hAnsi="Helvetica" w:cs="Helvetica"/>
          </w:rPr>
          <w:t>10.1038/nclimate3287</w:t>
        </w:r>
      </w:hyperlink>
      <w:r w:rsidRPr="00AB29E9">
        <w:rPr>
          <w:rFonts w:ascii="Helvetica" w:hAnsi="Helvetica" w:cs="Helvetica"/>
        </w:rPr>
        <w:t>.</w:t>
      </w:r>
    </w:p>
    <w:p w14:paraId="2912AA05"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Rodriguez-Estrella, Ricardo. 2007. “Land use changes affect distributional patterns of desert birds in the Baja California peninsula, Mexico.” </w:t>
      </w:r>
      <w:r w:rsidRPr="00AB29E9">
        <w:rPr>
          <w:rFonts w:ascii="Helvetica" w:hAnsi="Helvetica" w:cs="Helvetica"/>
          <w:i/>
        </w:rPr>
        <w:t>Diversity and Distributions</w:t>
      </w:r>
      <w:r w:rsidRPr="00AB29E9">
        <w:rPr>
          <w:rFonts w:ascii="Helvetica" w:hAnsi="Helvetica" w:cs="Helvetica"/>
        </w:rPr>
        <w:t xml:space="preserve"> 13 (6): 877–89. doi:</w:t>
      </w:r>
      <w:hyperlink r:id="rId45">
        <w:r w:rsidRPr="00AB29E9">
          <w:rPr>
            <w:rStyle w:val="Hyperlink"/>
            <w:rFonts w:ascii="Helvetica" w:hAnsi="Helvetica" w:cs="Helvetica"/>
          </w:rPr>
          <w:t>10.1111/j.1472-4642.2007.00387.x</w:t>
        </w:r>
      </w:hyperlink>
      <w:r w:rsidRPr="00AB29E9">
        <w:rPr>
          <w:rFonts w:ascii="Helvetica" w:hAnsi="Helvetica" w:cs="Helvetica"/>
        </w:rPr>
        <w:t>.</w:t>
      </w:r>
    </w:p>
    <w:p w14:paraId="4C11536A"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Singh, Deepti, Michael Tsiang, Bala Rajaratnam, and Noah S. Diffenbaugh. 2013. “Precipitation extremes over the continental United States in a transient, high-resolution, ensemble climate model experiment.” </w:t>
      </w:r>
      <w:r w:rsidRPr="00AB29E9">
        <w:rPr>
          <w:rFonts w:ascii="Helvetica" w:hAnsi="Helvetica" w:cs="Helvetica"/>
          <w:i/>
        </w:rPr>
        <w:t>Journal of Geophysical Research Atmospheres</w:t>
      </w:r>
      <w:r w:rsidRPr="00AB29E9">
        <w:rPr>
          <w:rFonts w:ascii="Helvetica" w:hAnsi="Helvetica" w:cs="Helvetica"/>
        </w:rPr>
        <w:t xml:space="preserve"> 118 (13): 7063–86. doi:</w:t>
      </w:r>
      <w:hyperlink r:id="rId46">
        <w:r w:rsidRPr="00AB29E9">
          <w:rPr>
            <w:rStyle w:val="Hyperlink"/>
            <w:rFonts w:ascii="Helvetica" w:hAnsi="Helvetica" w:cs="Helvetica"/>
          </w:rPr>
          <w:t>10.1002/jgrd.50543</w:t>
        </w:r>
      </w:hyperlink>
      <w:r w:rsidRPr="00AB29E9">
        <w:rPr>
          <w:rFonts w:ascii="Helvetica" w:hAnsi="Helvetica" w:cs="Helvetica"/>
        </w:rPr>
        <w:t>.</w:t>
      </w:r>
    </w:p>
    <w:p w14:paraId="4FB9DBEE"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Smith, Melinda D. 2011. “The ecological role of climate extremes: Current understanding and future prospects.” </w:t>
      </w:r>
      <w:r w:rsidRPr="00AB29E9">
        <w:rPr>
          <w:rFonts w:ascii="Helvetica" w:hAnsi="Helvetica" w:cs="Helvetica"/>
          <w:i/>
        </w:rPr>
        <w:t>Journal of Ecology</w:t>
      </w:r>
      <w:r w:rsidRPr="00AB29E9">
        <w:rPr>
          <w:rFonts w:ascii="Helvetica" w:hAnsi="Helvetica" w:cs="Helvetica"/>
        </w:rPr>
        <w:t xml:space="preserve"> 99 (3): 651–55. doi:</w:t>
      </w:r>
      <w:hyperlink r:id="rId47">
        <w:r w:rsidRPr="00AB29E9">
          <w:rPr>
            <w:rStyle w:val="Hyperlink"/>
            <w:rFonts w:ascii="Helvetica" w:hAnsi="Helvetica" w:cs="Helvetica"/>
          </w:rPr>
          <w:t>10.1111/j.1365-2745.2011.01833.x</w:t>
        </w:r>
      </w:hyperlink>
      <w:r w:rsidRPr="00AB29E9">
        <w:rPr>
          <w:rFonts w:ascii="Helvetica" w:hAnsi="Helvetica" w:cs="Helvetica"/>
        </w:rPr>
        <w:t>.</w:t>
      </w:r>
    </w:p>
    <w:p w14:paraId="28370BCF"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Tewksbury, Joshua J., and John D. Lloyd. 2001. “Positive interactions under nurse-plants: Spatial scale, stress gradients and benefactor size.” </w:t>
      </w:r>
      <w:r w:rsidRPr="00AB29E9">
        <w:rPr>
          <w:rFonts w:ascii="Helvetica" w:hAnsi="Helvetica" w:cs="Helvetica"/>
          <w:i/>
        </w:rPr>
        <w:t>Oecologia</w:t>
      </w:r>
      <w:r w:rsidRPr="00AB29E9">
        <w:rPr>
          <w:rFonts w:ascii="Helvetica" w:hAnsi="Helvetica" w:cs="Helvetica"/>
        </w:rPr>
        <w:t xml:space="preserve"> 127 (3): 425–34. doi:</w:t>
      </w:r>
      <w:hyperlink r:id="rId48">
        <w:r w:rsidRPr="00AB29E9">
          <w:rPr>
            <w:rStyle w:val="Hyperlink"/>
            <w:rFonts w:ascii="Helvetica" w:hAnsi="Helvetica" w:cs="Helvetica"/>
          </w:rPr>
          <w:t>10.1007/s004420000614</w:t>
        </w:r>
      </w:hyperlink>
      <w:r w:rsidRPr="00AB29E9">
        <w:rPr>
          <w:rFonts w:ascii="Helvetica" w:hAnsi="Helvetica" w:cs="Helvetica"/>
        </w:rPr>
        <w:t>.</w:t>
      </w:r>
    </w:p>
    <w:p w14:paraId="62CCCF93" w14:textId="4D5FEE12" w:rsidR="006E3B30" w:rsidRPr="00AB29E9" w:rsidRDefault="006E3B30" w:rsidP="006E3B30">
      <w:pPr>
        <w:pStyle w:val="Bibliography"/>
        <w:rPr>
          <w:rFonts w:ascii="Helvetica" w:hAnsi="Helvetica" w:cs="Helvetica"/>
        </w:rPr>
      </w:pPr>
      <w:r w:rsidRPr="00AB29E9">
        <w:rPr>
          <w:rFonts w:ascii="Helvetica" w:hAnsi="Helvetica" w:cs="Helvetica"/>
        </w:rPr>
        <w:t xml:space="preserve">Traveset, A, N Riera, and R E Mas. 2001. “Passage </w:t>
      </w:r>
      <w:r w:rsidR="008E41BD" w:rsidRPr="00AB29E9">
        <w:rPr>
          <w:rFonts w:ascii="Helvetica" w:hAnsi="Helvetica" w:cs="Helvetica"/>
        </w:rPr>
        <w:t>through</w:t>
      </w:r>
      <w:r w:rsidRPr="00AB29E9">
        <w:rPr>
          <w:rFonts w:ascii="Helvetica" w:hAnsi="Helvetica" w:cs="Helvetica"/>
        </w:rPr>
        <w:t xml:space="preserve"> bird guts causes interspecific differences in.PDF,” 669–75.</w:t>
      </w:r>
    </w:p>
    <w:p w14:paraId="66443043"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Traveset, A., and M. Verdú. 2002. “A meta-analysis of the effect of gut treatment on seed germination.” </w:t>
      </w:r>
      <w:r w:rsidRPr="00AB29E9">
        <w:rPr>
          <w:rFonts w:ascii="Helvetica" w:hAnsi="Helvetica" w:cs="Helvetica"/>
          <w:i/>
        </w:rPr>
        <w:t>Seed Dispersal and Frugivory: Ecology, Evolution and Conservation. Third International Symposium-Workshop on Frugivores and Seed Dispersal, São Pedro, Brazil, 6-11 August 2000</w:t>
      </w:r>
      <w:r w:rsidRPr="00AB29E9">
        <w:rPr>
          <w:rFonts w:ascii="Helvetica" w:hAnsi="Helvetica" w:cs="Helvetica"/>
        </w:rPr>
        <w:t>, 339–50. doi:</w:t>
      </w:r>
      <w:hyperlink r:id="rId49">
        <w:r w:rsidRPr="00AB29E9">
          <w:rPr>
            <w:rStyle w:val="Hyperlink"/>
            <w:rFonts w:ascii="Helvetica" w:hAnsi="Helvetica" w:cs="Helvetica"/>
          </w:rPr>
          <w:t>10.1079/9780851995250.0339</w:t>
        </w:r>
      </w:hyperlink>
      <w:r w:rsidRPr="00AB29E9">
        <w:rPr>
          <w:rFonts w:ascii="Helvetica" w:hAnsi="Helvetica" w:cs="Helvetica"/>
        </w:rPr>
        <w:t>.</w:t>
      </w:r>
    </w:p>
    <w:p w14:paraId="60FC6FD3"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Turner, Raymond M., Stanley M. Alcorn, George Olin, and John A. Booth. 1966. “The Influence of Shade, Soil, and Water on Saguaro Seedling Establishment.” </w:t>
      </w:r>
      <w:r w:rsidRPr="00AB29E9">
        <w:rPr>
          <w:rFonts w:ascii="Helvetica" w:hAnsi="Helvetica" w:cs="Helvetica"/>
          <w:i/>
        </w:rPr>
        <w:t>Botanical Gazette</w:t>
      </w:r>
      <w:r w:rsidRPr="00AB29E9">
        <w:rPr>
          <w:rFonts w:ascii="Helvetica" w:hAnsi="Helvetica" w:cs="Helvetica"/>
        </w:rPr>
        <w:t xml:space="preserve"> 127 (2-3): 95–102.</w:t>
      </w:r>
    </w:p>
    <w:p w14:paraId="4F5AEAA9" w14:textId="659F57CF" w:rsidR="006E3B30" w:rsidRPr="00AB29E9" w:rsidRDefault="006E3B30" w:rsidP="006E3B30">
      <w:pPr>
        <w:pStyle w:val="Bibliography"/>
        <w:rPr>
          <w:rFonts w:ascii="Helvetica" w:hAnsi="Helvetica" w:cs="Helvetica"/>
        </w:rPr>
      </w:pPr>
      <w:r w:rsidRPr="00AB29E9">
        <w:rPr>
          <w:rFonts w:ascii="Helvetica" w:hAnsi="Helvetica" w:cs="Helvetica"/>
        </w:rPr>
        <w:t xml:space="preserve">Verdu, Miguel, and Anna Traveset. 2004. “Bridging meta-analysis and the comparative method: A test of seed size effect on germination after frugivores’ gut passage.” </w:t>
      </w:r>
      <w:r w:rsidRPr="00AB29E9">
        <w:rPr>
          <w:rFonts w:ascii="Helvetica" w:hAnsi="Helvetica" w:cs="Helvetica"/>
          <w:i/>
        </w:rPr>
        <w:t>Oecologia</w:t>
      </w:r>
      <w:r w:rsidRPr="00AB29E9">
        <w:rPr>
          <w:rFonts w:ascii="Helvetica" w:hAnsi="Helvetica" w:cs="Helvetica"/>
        </w:rPr>
        <w:t xml:space="preserve"> 138 (3): 414–18. doi:</w:t>
      </w:r>
      <w:hyperlink r:id="rId50">
        <w:r w:rsidRPr="00AB29E9">
          <w:rPr>
            <w:rStyle w:val="Hyperlink"/>
            <w:rFonts w:ascii="Helvetica" w:hAnsi="Helvetica" w:cs="Helvetica"/>
          </w:rPr>
          <w:t>10.1007/s00442-003-1448-4</w:t>
        </w:r>
      </w:hyperlink>
      <w:r w:rsidRPr="00AB29E9">
        <w:rPr>
          <w:rFonts w:ascii="Helvetica" w:hAnsi="Helvetica" w:cs="Helvetica"/>
        </w:rPr>
        <w:t>.</w:t>
      </w:r>
    </w:p>
    <w:p w14:paraId="2CF89490" w14:textId="39FDCE04" w:rsidR="006C4D23" w:rsidRPr="00AB29E9" w:rsidRDefault="006C4D23" w:rsidP="006E3B30">
      <w:pPr>
        <w:pStyle w:val="Bibliography"/>
        <w:rPr>
          <w:rFonts w:ascii="Helvetica" w:hAnsi="Helvetica" w:cs="Helvetica"/>
        </w:rPr>
      </w:pPr>
      <w:r w:rsidRPr="00AB29E9">
        <w:rPr>
          <w:rFonts w:ascii="Helvetica" w:hAnsi="Helvetica" w:cs="Helvetica"/>
          <w:color w:val="000000"/>
          <w:shd w:val="clear" w:color="auto" w:fill="FFFFFF"/>
        </w:rPr>
        <w:t>Viechtbauer, W. 2010. “Conducting meta-analyses in R with the metafor package. Journal of Statistical Software.” 36(3), 1-48. URL: </w:t>
      </w:r>
      <w:hyperlink r:id="rId51" w:history="1">
        <w:r w:rsidRPr="00AB29E9">
          <w:rPr>
            <w:rStyle w:val="Hyperlink"/>
            <w:rFonts w:ascii="Helvetica" w:hAnsi="Helvetica" w:cs="Helvetica"/>
            <w:shd w:val="clear" w:color="auto" w:fill="FFFFFF"/>
          </w:rPr>
          <w:t>http://www.jstatsoft.org/v36/i03/</w:t>
        </w:r>
      </w:hyperlink>
    </w:p>
    <w:p w14:paraId="6DE93CA5" w14:textId="696F68AF" w:rsidR="006E3B30" w:rsidRPr="00AB29E9" w:rsidRDefault="006E3B30" w:rsidP="006E3B30">
      <w:pPr>
        <w:pStyle w:val="Bibliography"/>
        <w:rPr>
          <w:rFonts w:ascii="Helvetica" w:hAnsi="Helvetica" w:cs="Helvetica"/>
        </w:rPr>
      </w:pPr>
      <w:r w:rsidRPr="00AB29E9">
        <w:rPr>
          <w:rFonts w:ascii="Helvetica" w:hAnsi="Helvetica" w:cs="Helvetica"/>
        </w:rPr>
        <w:t xml:space="preserve">Willson, M. F. 1993. “Dispersal mode, seed shadows, and colonization patterns.” </w:t>
      </w:r>
      <w:r w:rsidR="008E41BD" w:rsidRPr="00AB29E9">
        <w:rPr>
          <w:rFonts w:ascii="Helvetica" w:hAnsi="Helvetica" w:cs="Helvetica"/>
          <w:i/>
        </w:rPr>
        <w:t>Vegetation</w:t>
      </w:r>
      <w:r w:rsidRPr="00AB29E9">
        <w:rPr>
          <w:rFonts w:ascii="Helvetica" w:hAnsi="Helvetica" w:cs="Helvetica"/>
        </w:rPr>
        <w:t xml:space="preserve"> 107-108 (1): 261–80. doi:</w:t>
      </w:r>
      <w:hyperlink r:id="rId52">
        <w:r w:rsidRPr="00AB29E9">
          <w:rPr>
            <w:rStyle w:val="Hyperlink"/>
            <w:rFonts w:ascii="Helvetica" w:hAnsi="Helvetica" w:cs="Helvetica"/>
          </w:rPr>
          <w:t>10.1007/BF00052229</w:t>
        </w:r>
      </w:hyperlink>
      <w:r w:rsidRPr="00AB29E9">
        <w:rPr>
          <w:rFonts w:ascii="Helvetica" w:hAnsi="Helvetica" w:cs="Helvetica"/>
        </w:rPr>
        <w:t>.</w:t>
      </w:r>
    </w:p>
    <w:p w14:paraId="27C86B52" w14:textId="4DCE7D8D" w:rsidR="006E3B30" w:rsidRPr="00AB29E9" w:rsidRDefault="006E3B30" w:rsidP="006E3B30">
      <w:pPr>
        <w:pStyle w:val="Bibliography"/>
        <w:rPr>
          <w:rFonts w:ascii="Helvetica" w:hAnsi="Helvetica" w:cs="Helvetica"/>
        </w:rPr>
      </w:pPr>
      <w:r w:rsidRPr="00AB29E9">
        <w:rPr>
          <w:rFonts w:ascii="Helvetica" w:hAnsi="Helvetica" w:cs="Helvetica"/>
        </w:rPr>
        <w:t>Wolf, L</w:t>
      </w:r>
      <w:r w:rsidR="008E41BD">
        <w:rPr>
          <w:rFonts w:ascii="Helvetica" w:hAnsi="Helvetica" w:cs="Helvetica"/>
        </w:rPr>
        <w:t>.</w:t>
      </w:r>
      <w:r w:rsidRPr="00AB29E9">
        <w:rPr>
          <w:rFonts w:ascii="Helvetica" w:hAnsi="Helvetica" w:cs="Helvetica"/>
        </w:rPr>
        <w:t xml:space="preserve"> L</w:t>
      </w:r>
      <w:r w:rsidR="008E41BD">
        <w:rPr>
          <w:rFonts w:ascii="Helvetica" w:hAnsi="Helvetica" w:cs="Helvetica"/>
        </w:rPr>
        <w:t>.</w:t>
      </w:r>
      <w:r w:rsidRPr="00AB29E9">
        <w:rPr>
          <w:rFonts w:ascii="Helvetica" w:hAnsi="Helvetica" w:cs="Helvetica"/>
        </w:rPr>
        <w:t xml:space="preserve"> and F R Hainsworth. 1990. “Non-Random Foraging by Hummingbirds : Patterns of Movement Between Ipomopsis.” </w:t>
      </w:r>
      <w:r w:rsidRPr="00AB29E9">
        <w:rPr>
          <w:rFonts w:ascii="Helvetica" w:hAnsi="Helvetica" w:cs="Helvetica"/>
          <w:i/>
        </w:rPr>
        <w:t>Functional Ecology</w:t>
      </w:r>
      <w:r w:rsidRPr="00AB29E9">
        <w:rPr>
          <w:rFonts w:ascii="Helvetica" w:hAnsi="Helvetica" w:cs="Helvetica"/>
        </w:rPr>
        <w:t xml:space="preserve"> 4 (2): 149–57.</w:t>
      </w:r>
    </w:p>
    <w:p w14:paraId="4FE5290C" w14:textId="77777777" w:rsidR="006E3B30" w:rsidRPr="006E3B30" w:rsidRDefault="006E3B30" w:rsidP="006E3B30">
      <w:pPr>
        <w:pStyle w:val="BodyText"/>
        <w:rPr>
          <w:rFonts w:ascii="Helvetica" w:hAnsi="Helvetica" w:cs="Helvetica"/>
          <w:sz w:val="24"/>
          <w:szCs w:val="24"/>
        </w:rPr>
      </w:pPr>
    </w:p>
    <w:p w14:paraId="4E8B7634" w14:textId="77777777" w:rsidR="006E3B30" w:rsidRPr="006E3B30" w:rsidRDefault="006E3B30" w:rsidP="004446BF">
      <w:pPr>
        <w:pStyle w:val="BodyText"/>
        <w:rPr>
          <w:rFonts w:ascii="Helvetica" w:hAnsi="Helvetica" w:cs="Helvetica"/>
          <w:sz w:val="24"/>
          <w:szCs w:val="24"/>
        </w:rPr>
      </w:pPr>
    </w:p>
    <w:p w14:paraId="5DE3312D" w14:textId="77777777" w:rsidR="004446BF" w:rsidRPr="006E3B30" w:rsidRDefault="004446BF" w:rsidP="00421C48">
      <w:pPr>
        <w:rPr>
          <w:rFonts w:ascii="Helvetica" w:hAnsi="Helvetica" w:cs="Helvetica"/>
          <w:sz w:val="24"/>
          <w:szCs w:val="24"/>
        </w:rPr>
      </w:pPr>
    </w:p>
    <w:sectPr w:rsidR="004446BF" w:rsidRPr="006E3B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idget" w:date="2019-04-02T13:14:00Z" w:initials="B">
    <w:p w14:paraId="573352D2" w14:textId="33A2B9C7" w:rsidR="00BD7F86" w:rsidRDefault="00BD7F86">
      <w:pPr>
        <w:pStyle w:val="CommentText"/>
      </w:pPr>
      <w:r>
        <w:rPr>
          <w:rStyle w:val="CommentReference"/>
        </w:rPr>
        <w:annotationRef/>
      </w:r>
      <w:r>
        <w:t>Too broad ?</w:t>
      </w:r>
    </w:p>
  </w:comment>
  <w:comment w:id="1" w:author="Bridget" w:date="2019-04-02T13:15:00Z" w:initials="B">
    <w:p w14:paraId="04BDDE37" w14:textId="0B3CDBB5" w:rsidR="00BD7F86" w:rsidRDefault="00BD7F86">
      <w:pPr>
        <w:pStyle w:val="CommentText"/>
      </w:pPr>
      <w:r>
        <w:rPr>
          <w:rStyle w:val="CommentReference"/>
        </w:rPr>
        <w:annotationRef/>
      </w:r>
      <w:r>
        <w:t>Why only in harsh ecosystems  (and why are islands considered harsh?)?</w:t>
      </w:r>
    </w:p>
  </w:comment>
  <w:comment w:id="2" w:author="Bridget" w:date="2019-04-02T13:15:00Z" w:initials="B">
    <w:p w14:paraId="38C5605B" w14:textId="7A94CD39" w:rsidR="00BD7F86" w:rsidRDefault="00BD7F86">
      <w:pPr>
        <w:pStyle w:val="CommentText"/>
      </w:pPr>
      <w:r>
        <w:rPr>
          <w:rStyle w:val="CommentReference"/>
        </w:rPr>
        <w:annotationRef/>
      </w:r>
      <w:r>
        <w:t>Start intro w/ facilitation (1 party benefits) and then move to mutualisms</w:t>
      </w:r>
    </w:p>
  </w:comment>
  <w:comment w:id="4" w:author="Bridget" w:date="2019-04-02T13:18:00Z" w:initials="B">
    <w:p w14:paraId="213AF78E" w14:textId="405D7907" w:rsidR="00BD7F86" w:rsidRDefault="00BD7F86">
      <w:pPr>
        <w:pStyle w:val="CommentText"/>
      </w:pPr>
      <w:r>
        <w:rPr>
          <w:rStyle w:val="CommentReference"/>
        </w:rPr>
        <w:annotationRef/>
      </w:r>
      <w:r>
        <w:t>Can be more concise</w:t>
      </w:r>
    </w:p>
  </w:comment>
  <w:comment w:id="5" w:author="Bridget" w:date="2019-04-02T13:19:00Z" w:initials="B">
    <w:p w14:paraId="5CF8DCE1" w14:textId="34E1388C" w:rsidR="00BD7F86" w:rsidRDefault="00BD7F86">
      <w:pPr>
        <w:pStyle w:val="CommentText"/>
      </w:pPr>
      <w:r>
        <w:rPr>
          <w:rStyle w:val="CommentReference"/>
        </w:rPr>
        <w:annotationRef/>
      </w:r>
      <w:r>
        <w:t>Can you explain why, exactly?   What makes this interesting in terms of ecological theory or community ecology?</w:t>
      </w:r>
    </w:p>
  </w:comment>
  <w:comment w:id="6" w:author="Bridget" w:date="2019-04-02T13:23:00Z" w:initials="B">
    <w:p w14:paraId="69349CB5" w14:textId="307F19F6" w:rsidR="00A04E7A" w:rsidRDefault="00A04E7A">
      <w:pPr>
        <w:pStyle w:val="CommentText"/>
      </w:pPr>
      <w:r>
        <w:rPr>
          <w:rStyle w:val="CommentReference"/>
        </w:rPr>
        <w:annotationRef/>
      </w:r>
      <w:r>
        <w:t>This definition appears to be incorrect.  Two species must have two distinct types of mutualism co-oc</w:t>
      </w:r>
      <w:r w:rsidR="00505FB9">
        <w:t>c</w:t>
      </w:r>
      <w:r>
        <w:t>urring</w:t>
      </w:r>
      <w:r w:rsidR="00505FB9">
        <w:t>.  Hummingbirds disperse pollen but not seeds – a single mutualism.  The cactus provides food (whether nectar or fruit) so the bird benefits only 1 way?</w:t>
      </w:r>
    </w:p>
  </w:comment>
  <w:comment w:id="7" w:author="Bridget" w:date="2019-04-02T13:24:00Z" w:initials="B">
    <w:p w14:paraId="3618B02E" w14:textId="638E3ADF" w:rsidR="00A04E7A" w:rsidRDefault="00A04E7A">
      <w:pPr>
        <w:pStyle w:val="CommentText"/>
      </w:pPr>
      <w:r>
        <w:rPr>
          <w:rStyle w:val="CommentReference"/>
        </w:rPr>
        <w:annotationRef/>
      </w:r>
      <w:r>
        <w:t>This paragraph does not clearly outline birds and cacti are in a double mutualism.  It jumps from double mutualism, to optimal foraging, to allocation theory.   You need to more carefully set up your concepts and core hypothesis….</w:t>
      </w:r>
    </w:p>
    <w:p w14:paraId="6A066C9D" w14:textId="77777777" w:rsidR="00A04E7A" w:rsidRDefault="00A04E7A">
      <w:pPr>
        <w:pStyle w:val="CommentText"/>
      </w:pPr>
    </w:p>
    <w:p w14:paraId="6E239422" w14:textId="6BDA3D09" w:rsidR="00A04E7A" w:rsidRDefault="00A04E7A">
      <w:pPr>
        <w:pStyle w:val="CommentText"/>
      </w:pPr>
      <w:r>
        <w:t>Be careful in setting up optimal foraging theory – it is just a [old] theoretical model and may not apply well to your system.  There are lots of reasons why bird foraging may appear to sub-optimal (e.g. predator avoidance, sexual selection)</w:t>
      </w:r>
    </w:p>
  </w:comment>
  <w:comment w:id="14" w:author="Bridget" w:date="2019-04-02T13:39:00Z" w:initials="B">
    <w:p w14:paraId="3F90B1D3" w14:textId="7B0F769D" w:rsidR="00BC6AA7" w:rsidRDefault="00BC6AA7">
      <w:pPr>
        <w:pStyle w:val="CommentText"/>
      </w:pPr>
      <w:r>
        <w:rPr>
          <w:rStyle w:val="CommentReference"/>
        </w:rPr>
        <w:annotationRef/>
      </w:r>
      <w:r>
        <w:t>Sudden change in topic…. How does this connect to double mutualisms in deserts?</w:t>
      </w:r>
    </w:p>
  </w:comment>
  <w:comment w:id="15" w:author="Bridget" w:date="2019-04-02T13:40:00Z" w:initials="B">
    <w:p w14:paraId="1B466C6F" w14:textId="5F6C11C3" w:rsidR="00BC6AA7" w:rsidRDefault="00BC6AA7">
      <w:pPr>
        <w:pStyle w:val="CommentText"/>
      </w:pPr>
      <w:r>
        <w:rPr>
          <w:rStyle w:val="CommentReference"/>
        </w:rPr>
        <w:annotationRef/>
      </w:r>
      <w:r>
        <w:t xml:space="preserve">It is not clear how double mutualisms,  and bird </w:t>
      </w:r>
      <w:proofErr w:type="spellStart"/>
      <w:r>
        <w:t>nectivory</w:t>
      </w:r>
      <w:proofErr w:type="spellEnd"/>
      <w:r>
        <w:t>/frugivory, can answer how cacti come to be a dominant species.</w:t>
      </w:r>
    </w:p>
  </w:comment>
  <w:comment w:id="18" w:author="Bridget" w:date="2019-04-02T13:42:00Z" w:initials="B">
    <w:p w14:paraId="55AE56A0" w14:textId="36C02A38" w:rsidR="00D518D7" w:rsidRDefault="00D518D7">
      <w:pPr>
        <w:pStyle w:val="CommentText"/>
      </w:pPr>
      <w:r>
        <w:rPr>
          <w:rStyle w:val="CommentReference"/>
        </w:rPr>
        <w:annotationRef/>
      </w:r>
      <w:r>
        <w:t>How could flower production be less than fruit production?  This seems like fake prediction?</w:t>
      </w:r>
    </w:p>
    <w:p w14:paraId="052077F2" w14:textId="49A62AF9" w:rsidR="00D94416" w:rsidRDefault="00D94416">
      <w:pPr>
        <w:pStyle w:val="CommentText"/>
      </w:pPr>
    </w:p>
    <w:p w14:paraId="06CB64CF" w14:textId="73EC68A4" w:rsidR="00D94416" w:rsidRDefault="00D94416">
      <w:pPr>
        <w:pStyle w:val="CommentText"/>
      </w:pPr>
      <w:r>
        <w:t>I don’t understand the second one.  Species that make more fruit with end up with fewer seeds?  For this chapter, will need to better set up hypotheses/predictions</w:t>
      </w:r>
    </w:p>
    <w:p w14:paraId="17D0598A" w14:textId="77777777" w:rsidR="00D518D7" w:rsidRDefault="00D518D7">
      <w:pPr>
        <w:pStyle w:val="CommentText"/>
      </w:pPr>
    </w:p>
    <w:p w14:paraId="17C7B10F" w14:textId="0F39E0C0" w:rsidR="00D518D7" w:rsidRDefault="00D518D7">
      <w:pPr>
        <w:pStyle w:val="CommentText"/>
      </w:pPr>
      <w:r>
        <w:t>Its unclear how the Hypothesis relates to the Research Questions</w:t>
      </w:r>
    </w:p>
  </w:comment>
  <w:comment w:id="20" w:author="Bridget" w:date="2019-04-02T13:49:00Z" w:initials="B">
    <w:p w14:paraId="5A8B0332" w14:textId="4E88915B" w:rsidR="00E263BE" w:rsidRDefault="00E263BE">
      <w:pPr>
        <w:pStyle w:val="CommentText"/>
      </w:pPr>
      <w:r>
        <w:rPr>
          <w:rStyle w:val="CommentReference"/>
        </w:rPr>
        <w:annotationRef/>
      </w:r>
      <w:r>
        <w:t>It is unclear how your predictions below will test for a double mutualism in either nectivores or frugivores</w:t>
      </w:r>
    </w:p>
  </w:comment>
  <w:comment w:id="21" w:author="Bridget" w:date="2019-04-02T13:48:00Z" w:initials="B">
    <w:p w14:paraId="41337F7A" w14:textId="26E1694C" w:rsidR="004A044F" w:rsidRDefault="00E263BE">
      <w:pPr>
        <w:pStyle w:val="CommentText"/>
      </w:pPr>
      <w:r>
        <w:rPr>
          <w:rStyle w:val="CommentReference"/>
        </w:rPr>
        <w:annotationRef/>
      </w:r>
      <w:r>
        <w:t>What is the rationale for this prediction?</w:t>
      </w:r>
    </w:p>
  </w:comment>
  <w:comment w:id="22" w:author="Bridget" w:date="2019-04-02T14:08:00Z" w:initials="B">
    <w:p w14:paraId="0C4D95F0" w14:textId="5DF5F0F4" w:rsidR="001261DB" w:rsidRDefault="001261DB">
      <w:pPr>
        <w:pStyle w:val="CommentText"/>
      </w:pPr>
      <w:r>
        <w:rPr>
          <w:rStyle w:val="CommentReference"/>
        </w:rPr>
        <w:annotationRef/>
      </w:r>
      <w:r>
        <w:t xml:space="preserve">What does this have to do with allocation theory?  Or double mutualisms?    </w:t>
      </w:r>
      <w:r>
        <w:t xml:space="preserve">All this shows is that birds are attracted to flowers and </w:t>
      </w:r>
      <w:r>
        <w:t>fruit?</w:t>
      </w:r>
      <w:bookmarkStart w:id="23" w:name="_GoBack"/>
      <w:bookmarkEnd w:id="23"/>
    </w:p>
  </w:comment>
  <w:comment w:id="24" w:author="Bridget" w:date="2019-04-02T13:51:00Z" w:initials="B">
    <w:p w14:paraId="1FC92AD1" w14:textId="224DE368" w:rsidR="004A044F" w:rsidRDefault="004A044F">
      <w:pPr>
        <w:pStyle w:val="CommentText"/>
      </w:pPr>
      <w:r>
        <w:rPr>
          <w:rStyle w:val="CommentReference"/>
        </w:rPr>
        <w:annotationRef/>
      </w:r>
      <w:r>
        <w:t>This is still pretty close</w:t>
      </w:r>
      <w:proofErr w:type="gramStart"/>
      <w:r>
        <w:t>…..</w:t>
      </w:r>
      <w:proofErr w:type="gramEnd"/>
      <w:r w:rsidR="00D82EDD">
        <w:t xml:space="preserve">  </w:t>
      </w:r>
    </w:p>
  </w:comment>
  <w:comment w:id="25" w:author="Bridget" w:date="2019-04-02T13:54:00Z" w:initials="B">
    <w:p w14:paraId="2119CE92" w14:textId="67E7B603" w:rsidR="00D82EDD" w:rsidRDefault="00D82EDD">
      <w:pPr>
        <w:pStyle w:val="CommentText"/>
      </w:pPr>
      <w:r>
        <w:rPr>
          <w:rStyle w:val="CommentReference"/>
        </w:rPr>
        <w:annotationRef/>
      </w:r>
      <w:r>
        <w:t>Why does  this matter?   Your data collection does not seem closely tied the predictions you have stated</w:t>
      </w:r>
    </w:p>
  </w:comment>
  <w:comment w:id="26" w:author="Bridget" w:date="2019-04-02T13:56:00Z" w:initials="B">
    <w:p w14:paraId="3F3E7EA3" w14:textId="090B3EFA" w:rsidR="00D82EDD" w:rsidRDefault="00D82EDD">
      <w:pPr>
        <w:pStyle w:val="CommentText"/>
      </w:pPr>
      <w:r>
        <w:rPr>
          <w:rStyle w:val="CommentReference"/>
        </w:rPr>
        <w:annotationRef/>
      </w:r>
      <w:r>
        <w:t>How will this be used to test predictions?  How will data be analyzed?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3352D2" w15:done="0"/>
  <w15:commentEx w15:paraId="04BDDE37" w15:done="0"/>
  <w15:commentEx w15:paraId="38C5605B" w15:done="0"/>
  <w15:commentEx w15:paraId="213AF78E" w15:done="0"/>
  <w15:commentEx w15:paraId="5CF8DCE1" w15:done="0"/>
  <w15:commentEx w15:paraId="69349CB5" w15:done="0"/>
  <w15:commentEx w15:paraId="6E239422" w15:done="0"/>
  <w15:commentEx w15:paraId="3F90B1D3" w15:done="0"/>
  <w15:commentEx w15:paraId="1B466C6F" w15:done="0"/>
  <w15:commentEx w15:paraId="17C7B10F" w15:done="0"/>
  <w15:commentEx w15:paraId="5A8B0332" w15:done="0"/>
  <w15:commentEx w15:paraId="41337F7A" w15:done="0"/>
  <w15:commentEx w15:paraId="0C4D95F0" w15:done="0"/>
  <w15:commentEx w15:paraId="1FC92AD1" w15:done="0"/>
  <w15:commentEx w15:paraId="2119CE92" w15:done="0"/>
  <w15:commentEx w15:paraId="3F3E7E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3352D2" w16cid:durableId="204DDEA5"/>
  <w16cid:commentId w16cid:paraId="04BDDE37" w16cid:durableId="204DDEDA"/>
  <w16cid:commentId w16cid:paraId="38C5605B" w16cid:durableId="204DDF0C"/>
  <w16cid:commentId w16cid:paraId="213AF78E" w16cid:durableId="204DDFAB"/>
  <w16cid:commentId w16cid:paraId="5CF8DCE1" w16cid:durableId="204DDFD2"/>
  <w16cid:commentId w16cid:paraId="69349CB5" w16cid:durableId="204DE0DC"/>
  <w16cid:commentId w16cid:paraId="6E239422" w16cid:durableId="204DE123"/>
  <w16cid:commentId w16cid:paraId="3F90B1D3" w16cid:durableId="204DE498"/>
  <w16cid:commentId w16cid:paraId="1B466C6F" w16cid:durableId="204DE4BF"/>
  <w16cid:commentId w16cid:paraId="17C7B10F" w16cid:durableId="204DE53A"/>
  <w16cid:commentId w16cid:paraId="5A8B0332" w16cid:durableId="204DE6F3"/>
  <w16cid:commentId w16cid:paraId="41337F7A" w16cid:durableId="204DE6CA"/>
  <w16cid:commentId w16cid:paraId="0C4D95F0" w16cid:durableId="204DEB55"/>
  <w16cid:commentId w16cid:paraId="1FC92AD1" w16cid:durableId="204DE776"/>
  <w16cid:commentId w16cid:paraId="2119CE92" w16cid:durableId="204DE800"/>
  <w16cid:commentId w16cid:paraId="3F3E7EA3" w16cid:durableId="204DE8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F7C76" w14:textId="77777777" w:rsidR="00BC3C54" w:rsidRDefault="00BC3C54" w:rsidP="009A3BB0">
      <w:pPr>
        <w:spacing w:after="0" w:line="240" w:lineRule="auto"/>
      </w:pPr>
      <w:r>
        <w:separator/>
      </w:r>
    </w:p>
  </w:endnote>
  <w:endnote w:type="continuationSeparator" w:id="0">
    <w:p w14:paraId="0E69E726" w14:textId="77777777" w:rsidR="00BC3C54" w:rsidRDefault="00BC3C54" w:rsidP="009A3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FC4F0" w14:textId="77777777" w:rsidR="00BC3C54" w:rsidRDefault="00BC3C54" w:rsidP="009A3BB0">
      <w:pPr>
        <w:spacing w:after="0" w:line="240" w:lineRule="auto"/>
      </w:pPr>
      <w:r>
        <w:separator/>
      </w:r>
    </w:p>
  </w:footnote>
  <w:footnote w:type="continuationSeparator" w:id="0">
    <w:p w14:paraId="0BC57837" w14:textId="77777777" w:rsidR="00BC3C54" w:rsidRDefault="00BC3C54" w:rsidP="009A3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5259D"/>
    <w:multiLevelType w:val="hybridMultilevel"/>
    <w:tmpl w:val="A7004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64F33"/>
    <w:multiLevelType w:val="hybridMultilevel"/>
    <w:tmpl w:val="59626868"/>
    <w:lvl w:ilvl="0" w:tplc="B6961274">
      <w:start w:val="1"/>
      <w:numFmt w:val="bullet"/>
      <w:lvlText w:val="•"/>
      <w:lvlJc w:val="left"/>
      <w:pPr>
        <w:tabs>
          <w:tab w:val="num" w:pos="720"/>
        </w:tabs>
        <w:ind w:left="720" w:hanging="360"/>
      </w:pPr>
      <w:rPr>
        <w:rFonts w:ascii="Arial" w:hAnsi="Arial" w:hint="default"/>
      </w:rPr>
    </w:lvl>
    <w:lvl w:ilvl="1" w:tplc="45ECD9C0" w:tentative="1">
      <w:start w:val="1"/>
      <w:numFmt w:val="bullet"/>
      <w:lvlText w:val="•"/>
      <w:lvlJc w:val="left"/>
      <w:pPr>
        <w:tabs>
          <w:tab w:val="num" w:pos="1440"/>
        </w:tabs>
        <w:ind w:left="1440" w:hanging="360"/>
      </w:pPr>
      <w:rPr>
        <w:rFonts w:ascii="Arial" w:hAnsi="Arial" w:hint="default"/>
      </w:rPr>
    </w:lvl>
    <w:lvl w:ilvl="2" w:tplc="5B148E2C" w:tentative="1">
      <w:start w:val="1"/>
      <w:numFmt w:val="bullet"/>
      <w:lvlText w:val="•"/>
      <w:lvlJc w:val="left"/>
      <w:pPr>
        <w:tabs>
          <w:tab w:val="num" w:pos="2160"/>
        </w:tabs>
        <w:ind w:left="2160" w:hanging="360"/>
      </w:pPr>
      <w:rPr>
        <w:rFonts w:ascii="Arial" w:hAnsi="Arial" w:hint="default"/>
      </w:rPr>
    </w:lvl>
    <w:lvl w:ilvl="3" w:tplc="974E2004" w:tentative="1">
      <w:start w:val="1"/>
      <w:numFmt w:val="bullet"/>
      <w:lvlText w:val="•"/>
      <w:lvlJc w:val="left"/>
      <w:pPr>
        <w:tabs>
          <w:tab w:val="num" w:pos="2880"/>
        </w:tabs>
        <w:ind w:left="2880" w:hanging="360"/>
      </w:pPr>
      <w:rPr>
        <w:rFonts w:ascii="Arial" w:hAnsi="Arial" w:hint="default"/>
      </w:rPr>
    </w:lvl>
    <w:lvl w:ilvl="4" w:tplc="A7EEFA6E" w:tentative="1">
      <w:start w:val="1"/>
      <w:numFmt w:val="bullet"/>
      <w:lvlText w:val="•"/>
      <w:lvlJc w:val="left"/>
      <w:pPr>
        <w:tabs>
          <w:tab w:val="num" w:pos="3600"/>
        </w:tabs>
        <w:ind w:left="3600" w:hanging="360"/>
      </w:pPr>
      <w:rPr>
        <w:rFonts w:ascii="Arial" w:hAnsi="Arial" w:hint="default"/>
      </w:rPr>
    </w:lvl>
    <w:lvl w:ilvl="5" w:tplc="1A8CBFF6" w:tentative="1">
      <w:start w:val="1"/>
      <w:numFmt w:val="bullet"/>
      <w:lvlText w:val="•"/>
      <w:lvlJc w:val="left"/>
      <w:pPr>
        <w:tabs>
          <w:tab w:val="num" w:pos="4320"/>
        </w:tabs>
        <w:ind w:left="4320" w:hanging="360"/>
      </w:pPr>
      <w:rPr>
        <w:rFonts w:ascii="Arial" w:hAnsi="Arial" w:hint="default"/>
      </w:rPr>
    </w:lvl>
    <w:lvl w:ilvl="6" w:tplc="D392145C" w:tentative="1">
      <w:start w:val="1"/>
      <w:numFmt w:val="bullet"/>
      <w:lvlText w:val="•"/>
      <w:lvlJc w:val="left"/>
      <w:pPr>
        <w:tabs>
          <w:tab w:val="num" w:pos="5040"/>
        </w:tabs>
        <w:ind w:left="5040" w:hanging="360"/>
      </w:pPr>
      <w:rPr>
        <w:rFonts w:ascii="Arial" w:hAnsi="Arial" w:hint="default"/>
      </w:rPr>
    </w:lvl>
    <w:lvl w:ilvl="7" w:tplc="4C20CA9A" w:tentative="1">
      <w:start w:val="1"/>
      <w:numFmt w:val="bullet"/>
      <w:lvlText w:val="•"/>
      <w:lvlJc w:val="left"/>
      <w:pPr>
        <w:tabs>
          <w:tab w:val="num" w:pos="5760"/>
        </w:tabs>
        <w:ind w:left="5760" w:hanging="360"/>
      </w:pPr>
      <w:rPr>
        <w:rFonts w:ascii="Arial" w:hAnsi="Arial" w:hint="default"/>
      </w:rPr>
    </w:lvl>
    <w:lvl w:ilvl="8" w:tplc="04D82EC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dget">
    <w15:presenceInfo w15:providerId="None" w15:userId="Bridg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10D1"/>
    <w:rsid w:val="000157A0"/>
    <w:rsid w:val="000213E5"/>
    <w:rsid w:val="00021F4D"/>
    <w:rsid w:val="00034BAA"/>
    <w:rsid w:val="00037EAB"/>
    <w:rsid w:val="00080BFD"/>
    <w:rsid w:val="00085205"/>
    <w:rsid w:val="00094C46"/>
    <w:rsid w:val="000F5370"/>
    <w:rsid w:val="00115D46"/>
    <w:rsid w:val="00123A5C"/>
    <w:rsid w:val="001261DB"/>
    <w:rsid w:val="00126DBD"/>
    <w:rsid w:val="00135B88"/>
    <w:rsid w:val="001407A5"/>
    <w:rsid w:val="00174285"/>
    <w:rsid w:val="0017574A"/>
    <w:rsid w:val="001B3199"/>
    <w:rsid w:val="001B37CD"/>
    <w:rsid w:val="0020300F"/>
    <w:rsid w:val="002340DA"/>
    <w:rsid w:val="00235291"/>
    <w:rsid w:val="00236443"/>
    <w:rsid w:val="002557C8"/>
    <w:rsid w:val="00283A11"/>
    <w:rsid w:val="002A5081"/>
    <w:rsid w:val="002A715E"/>
    <w:rsid w:val="002B5754"/>
    <w:rsid w:val="002B77B1"/>
    <w:rsid w:val="002D3292"/>
    <w:rsid w:val="002D4668"/>
    <w:rsid w:val="002F6BEE"/>
    <w:rsid w:val="00302096"/>
    <w:rsid w:val="0031721F"/>
    <w:rsid w:val="00317F50"/>
    <w:rsid w:val="00346879"/>
    <w:rsid w:val="0035557C"/>
    <w:rsid w:val="003958DC"/>
    <w:rsid w:val="003D26D7"/>
    <w:rsid w:val="00403346"/>
    <w:rsid w:val="00421C48"/>
    <w:rsid w:val="004446BF"/>
    <w:rsid w:val="004454DF"/>
    <w:rsid w:val="00462B1C"/>
    <w:rsid w:val="004A044F"/>
    <w:rsid w:val="00501583"/>
    <w:rsid w:val="00505FB9"/>
    <w:rsid w:val="005063AB"/>
    <w:rsid w:val="0052736A"/>
    <w:rsid w:val="00547D6B"/>
    <w:rsid w:val="00585398"/>
    <w:rsid w:val="005860BA"/>
    <w:rsid w:val="00592194"/>
    <w:rsid w:val="00597A55"/>
    <w:rsid w:val="005D35E4"/>
    <w:rsid w:val="005E115D"/>
    <w:rsid w:val="005F1761"/>
    <w:rsid w:val="00603C02"/>
    <w:rsid w:val="00617BE3"/>
    <w:rsid w:val="00627E26"/>
    <w:rsid w:val="00636EB1"/>
    <w:rsid w:val="00661AE1"/>
    <w:rsid w:val="00686119"/>
    <w:rsid w:val="006A28E0"/>
    <w:rsid w:val="006B09D7"/>
    <w:rsid w:val="006B40D1"/>
    <w:rsid w:val="006C1CE4"/>
    <w:rsid w:val="006C4D23"/>
    <w:rsid w:val="006D5BA8"/>
    <w:rsid w:val="006E3B30"/>
    <w:rsid w:val="006E43D1"/>
    <w:rsid w:val="007144F1"/>
    <w:rsid w:val="0071607D"/>
    <w:rsid w:val="00720AB8"/>
    <w:rsid w:val="007214A8"/>
    <w:rsid w:val="00725E9E"/>
    <w:rsid w:val="00735B57"/>
    <w:rsid w:val="00764AA0"/>
    <w:rsid w:val="007779F2"/>
    <w:rsid w:val="007B3DAB"/>
    <w:rsid w:val="00804FFA"/>
    <w:rsid w:val="00805FDF"/>
    <w:rsid w:val="008079B5"/>
    <w:rsid w:val="00833EBC"/>
    <w:rsid w:val="00865BC7"/>
    <w:rsid w:val="00887C4F"/>
    <w:rsid w:val="0089150C"/>
    <w:rsid w:val="00893688"/>
    <w:rsid w:val="0089396B"/>
    <w:rsid w:val="008D726A"/>
    <w:rsid w:val="008E2CD7"/>
    <w:rsid w:val="008E41BD"/>
    <w:rsid w:val="008F3CC7"/>
    <w:rsid w:val="008F62CE"/>
    <w:rsid w:val="0090183C"/>
    <w:rsid w:val="009020F8"/>
    <w:rsid w:val="00982498"/>
    <w:rsid w:val="009948E0"/>
    <w:rsid w:val="009A3BB0"/>
    <w:rsid w:val="009C3E7F"/>
    <w:rsid w:val="009E75E5"/>
    <w:rsid w:val="00A04E7A"/>
    <w:rsid w:val="00A2598F"/>
    <w:rsid w:val="00A545E8"/>
    <w:rsid w:val="00A54C52"/>
    <w:rsid w:val="00A751D4"/>
    <w:rsid w:val="00A8382F"/>
    <w:rsid w:val="00A96DF0"/>
    <w:rsid w:val="00AB29E9"/>
    <w:rsid w:val="00AE28B0"/>
    <w:rsid w:val="00AF6B59"/>
    <w:rsid w:val="00AF6C8E"/>
    <w:rsid w:val="00B0707A"/>
    <w:rsid w:val="00B21194"/>
    <w:rsid w:val="00B510D1"/>
    <w:rsid w:val="00B60048"/>
    <w:rsid w:val="00B773D2"/>
    <w:rsid w:val="00B84EF5"/>
    <w:rsid w:val="00B96536"/>
    <w:rsid w:val="00B97F16"/>
    <w:rsid w:val="00BA0314"/>
    <w:rsid w:val="00BC32CD"/>
    <w:rsid w:val="00BC3C54"/>
    <w:rsid w:val="00BC6AA7"/>
    <w:rsid w:val="00BD7F86"/>
    <w:rsid w:val="00BE3553"/>
    <w:rsid w:val="00BF09B4"/>
    <w:rsid w:val="00BF1CC5"/>
    <w:rsid w:val="00C252EC"/>
    <w:rsid w:val="00C25316"/>
    <w:rsid w:val="00C313BD"/>
    <w:rsid w:val="00C43E18"/>
    <w:rsid w:val="00C53603"/>
    <w:rsid w:val="00C54A8C"/>
    <w:rsid w:val="00C74017"/>
    <w:rsid w:val="00CA3140"/>
    <w:rsid w:val="00CB2F18"/>
    <w:rsid w:val="00CC34D5"/>
    <w:rsid w:val="00CE7179"/>
    <w:rsid w:val="00D32E4F"/>
    <w:rsid w:val="00D37182"/>
    <w:rsid w:val="00D42F10"/>
    <w:rsid w:val="00D43E43"/>
    <w:rsid w:val="00D518D7"/>
    <w:rsid w:val="00D574A1"/>
    <w:rsid w:val="00D66C2F"/>
    <w:rsid w:val="00D71EAA"/>
    <w:rsid w:val="00D7315D"/>
    <w:rsid w:val="00D82EDD"/>
    <w:rsid w:val="00D8669B"/>
    <w:rsid w:val="00D94416"/>
    <w:rsid w:val="00DA55DF"/>
    <w:rsid w:val="00DC6B1A"/>
    <w:rsid w:val="00DE5105"/>
    <w:rsid w:val="00DF7356"/>
    <w:rsid w:val="00E055F9"/>
    <w:rsid w:val="00E158EA"/>
    <w:rsid w:val="00E263BE"/>
    <w:rsid w:val="00E265F1"/>
    <w:rsid w:val="00E71A11"/>
    <w:rsid w:val="00E756D9"/>
    <w:rsid w:val="00EB3A81"/>
    <w:rsid w:val="00ED6AFD"/>
    <w:rsid w:val="00EE051D"/>
    <w:rsid w:val="00EF1AC3"/>
    <w:rsid w:val="00F02A83"/>
    <w:rsid w:val="00F15681"/>
    <w:rsid w:val="00F44B88"/>
    <w:rsid w:val="00FA4922"/>
    <w:rsid w:val="00FB445A"/>
    <w:rsid w:val="00FF09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30C647"/>
  <w15:docId w15:val="{6A3147C3-157B-4E87-834C-9FF4A094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259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98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2598F"/>
  </w:style>
  <w:style w:type="character" w:styleId="Emphasis">
    <w:name w:val="Emphasis"/>
    <w:basedOn w:val="DefaultParagraphFont"/>
    <w:uiPriority w:val="20"/>
    <w:qFormat/>
    <w:rsid w:val="00A2598F"/>
    <w:rPr>
      <w:i/>
      <w:iCs/>
    </w:rPr>
  </w:style>
  <w:style w:type="paragraph" w:customStyle="1" w:styleId="FirstParagraph">
    <w:name w:val="First Paragraph"/>
    <w:basedOn w:val="BodyText"/>
    <w:next w:val="BodyText"/>
    <w:qFormat/>
    <w:rsid w:val="00A2598F"/>
    <w:pPr>
      <w:spacing w:before="180" w:after="180" w:line="240" w:lineRule="auto"/>
    </w:pPr>
    <w:rPr>
      <w:sz w:val="24"/>
      <w:szCs w:val="24"/>
    </w:rPr>
  </w:style>
  <w:style w:type="paragraph" w:styleId="BodyText">
    <w:name w:val="Body Text"/>
    <w:basedOn w:val="Normal"/>
    <w:link w:val="BodyTextChar"/>
    <w:uiPriority w:val="99"/>
    <w:unhideWhenUsed/>
    <w:rsid w:val="00A2598F"/>
    <w:pPr>
      <w:spacing w:after="120"/>
    </w:pPr>
  </w:style>
  <w:style w:type="character" w:customStyle="1" w:styleId="BodyTextChar">
    <w:name w:val="Body Text Char"/>
    <w:basedOn w:val="DefaultParagraphFont"/>
    <w:link w:val="BodyText"/>
    <w:uiPriority w:val="99"/>
    <w:rsid w:val="00A2598F"/>
  </w:style>
  <w:style w:type="table" w:styleId="TableGrid">
    <w:name w:val="Table Grid"/>
    <w:basedOn w:val="TableNormal"/>
    <w:uiPriority w:val="39"/>
    <w:rsid w:val="00A2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1C48"/>
    <w:pPr>
      <w:spacing w:after="200" w:line="240" w:lineRule="auto"/>
    </w:pPr>
    <w:rPr>
      <w:i/>
      <w:iCs/>
      <w:color w:val="44546A" w:themeColor="text2"/>
      <w:sz w:val="18"/>
      <w:szCs w:val="18"/>
    </w:rPr>
  </w:style>
  <w:style w:type="paragraph" w:customStyle="1" w:styleId="Compact">
    <w:name w:val="Compact"/>
    <w:basedOn w:val="BodyText"/>
    <w:qFormat/>
    <w:rsid w:val="006E3B30"/>
    <w:pPr>
      <w:spacing w:before="36" w:after="36" w:line="240" w:lineRule="auto"/>
    </w:pPr>
    <w:rPr>
      <w:sz w:val="24"/>
      <w:szCs w:val="24"/>
    </w:rPr>
  </w:style>
  <w:style w:type="paragraph" w:styleId="Bibliography">
    <w:name w:val="Bibliography"/>
    <w:basedOn w:val="Normal"/>
    <w:qFormat/>
    <w:rsid w:val="006E3B30"/>
    <w:pPr>
      <w:spacing w:after="200" w:line="240" w:lineRule="auto"/>
    </w:pPr>
    <w:rPr>
      <w:sz w:val="24"/>
      <w:szCs w:val="24"/>
    </w:rPr>
  </w:style>
  <w:style w:type="character" w:styleId="Hyperlink">
    <w:name w:val="Hyperlink"/>
    <w:basedOn w:val="DefaultParagraphFont"/>
    <w:rsid w:val="006E3B30"/>
    <w:rPr>
      <w:color w:val="4472C4" w:themeColor="accent1"/>
    </w:rPr>
  </w:style>
  <w:style w:type="paragraph" w:styleId="BalloonText">
    <w:name w:val="Balloon Text"/>
    <w:basedOn w:val="Normal"/>
    <w:link w:val="BalloonTextChar"/>
    <w:uiPriority w:val="99"/>
    <w:semiHidden/>
    <w:unhideWhenUsed/>
    <w:rsid w:val="00F02A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A83"/>
    <w:rPr>
      <w:rFonts w:ascii="Lucida Grande" w:hAnsi="Lucida Grande" w:cs="Lucida Grande"/>
      <w:sz w:val="18"/>
      <w:szCs w:val="18"/>
    </w:rPr>
  </w:style>
  <w:style w:type="paragraph" w:styleId="ListParagraph">
    <w:name w:val="List Paragraph"/>
    <w:basedOn w:val="Normal"/>
    <w:uiPriority w:val="34"/>
    <w:qFormat/>
    <w:rsid w:val="00302096"/>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A3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BB0"/>
  </w:style>
  <w:style w:type="paragraph" w:styleId="Footer">
    <w:name w:val="footer"/>
    <w:basedOn w:val="Normal"/>
    <w:link w:val="FooterChar"/>
    <w:uiPriority w:val="99"/>
    <w:unhideWhenUsed/>
    <w:rsid w:val="009A3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BB0"/>
  </w:style>
  <w:style w:type="character" w:styleId="CommentReference">
    <w:name w:val="annotation reference"/>
    <w:basedOn w:val="DefaultParagraphFont"/>
    <w:uiPriority w:val="99"/>
    <w:semiHidden/>
    <w:unhideWhenUsed/>
    <w:rsid w:val="00BD7F86"/>
    <w:rPr>
      <w:sz w:val="16"/>
      <w:szCs w:val="16"/>
    </w:rPr>
  </w:style>
  <w:style w:type="paragraph" w:styleId="CommentText">
    <w:name w:val="annotation text"/>
    <w:basedOn w:val="Normal"/>
    <w:link w:val="CommentTextChar"/>
    <w:uiPriority w:val="99"/>
    <w:semiHidden/>
    <w:unhideWhenUsed/>
    <w:rsid w:val="00BD7F86"/>
    <w:pPr>
      <w:spacing w:line="240" w:lineRule="auto"/>
    </w:pPr>
    <w:rPr>
      <w:sz w:val="20"/>
      <w:szCs w:val="20"/>
    </w:rPr>
  </w:style>
  <w:style w:type="character" w:customStyle="1" w:styleId="CommentTextChar">
    <w:name w:val="Comment Text Char"/>
    <w:basedOn w:val="DefaultParagraphFont"/>
    <w:link w:val="CommentText"/>
    <w:uiPriority w:val="99"/>
    <w:semiHidden/>
    <w:rsid w:val="00BD7F86"/>
    <w:rPr>
      <w:sz w:val="20"/>
      <w:szCs w:val="20"/>
    </w:rPr>
  </w:style>
  <w:style w:type="paragraph" w:styleId="CommentSubject">
    <w:name w:val="annotation subject"/>
    <w:basedOn w:val="CommentText"/>
    <w:next w:val="CommentText"/>
    <w:link w:val="CommentSubjectChar"/>
    <w:uiPriority w:val="99"/>
    <w:semiHidden/>
    <w:unhideWhenUsed/>
    <w:rsid w:val="00BD7F86"/>
    <w:rPr>
      <w:b/>
      <w:bCs/>
    </w:rPr>
  </w:style>
  <w:style w:type="character" w:customStyle="1" w:styleId="CommentSubjectChar">
    <w:name w:val="Comment Subject Char"/>
    <w:basedOn w:val="CommentTextChar"/>
    <w:link w:val="CommentSubject"/>
    <w:uiPriority w:val="99"/>
    <w:semiHidden/>
    <w:rsid w:val="00BD7F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163684">
      <w:bodyDiv w:val="1"/>
      <w:marLeft w:val="0"/>
      <w:marRight w:val="0"/>
      <w:marTop w:val="0"/>
      <w:marBottom w:val="0"/>
      <w:divBdr>
        <w:top w:val="none" w:sz="0" w:space="0" w:color="auto"/>
        <w:left w:val="none" w:sz="0" w:space="0" w:color="auto"/>
        <w:bottom w:val="none" w:sz="0" w:space="0" w:color="auto"/>
        <w:right w:val="none" w:sz="0" w:space="0" w:color="auto"/>
      </w:divBdr>
      <w:divsChild>
        <w:div w:id="1173840773">
          <w:marLeft w:val="720"/>
          <w:marRight w:val="0"/>
          <w:marTop w:val="0"/>
          <w:marBottom w:val="0"/>
          <w:divBdr>
            <w:top w:val="none" w:sz="0" w:space="0" w:color="auto"/>
            <w:left w:val="none" w:sz="0" w:space="0" w:color="auto"/>
            <w:bottom w:val="none" w:sz="0" w:space="0" w:color="auto"/>
            <w:right w:val="none" w:sz="0" w:space="0" w:color="auto"/>
          </w:divBdr>
        </w:div>
      </w:divsChild>
    </w:div>
    <w:div w:id="373192514">
      <w:bodyDiv w:val="1"/>
      <w:marLeft w:val="0"/>
      <w:marRight w:val="0"/>
      <w:marTop w:val="0"/>
      <w:marBottom w:val="0"/>
      <w:divBdr>
        <w:top w:val="none" w:sz="0" w:space="0" w:color="auto"/>
        <w:left w:val="none" w:sz="0" w:space="0" w:color="auto"/>
        <w:bottom w:val="none" w:sz="0" w:space="0" w:color="auto"/>
        <w:right w:val="none" w:sz="0" w:space="0" w:color="auto"/>
      </w:divBdr>
    </w:div>
    <w:div w:id="528761332">
      <w:bodyDiv w:val="1"/>
      <w:marLeft w:val="0"/>
      <w:marRight w:val="0"/>
      <w:marTop w:val="0"/>
      <w:marBottom w:val="0"/>
      <w:divBdr>
        <w:top w:val="none" w:sz="0" w:space="0" w:color="auto"/>
        <w:left w:val="none" w:sz="0" w:space="0" w:color="auto"/>
        <w:bottom w:val="none" w:sz="0" w:space="0" w:color="auto"/>
        <w:right w:val="none" w:sz="0" w:space="0" w:color="auto"/>
      </w:divBdr>
    </w:div>
    <w:div w:id="602423515">
      <w:bodyDiv w:val="1"/>
      <w:marLeft w:val="0"/>
      <w:marRight w:val="0"/>
      <w:marTop w:val="0"/>
      <w:marBottom w:val="0"/>
      <w:divBdr>
        <w:top w:val="none" w:sz="0" w:space="0" w:color="auto"/>
        <w:left w:val="none" w:sz="0" w:space="0" w:color="auto"/>
        <w:bottom w:val="none" w:sz="0" w:space="0" w:color="auto"/>
        <w:right w:val="none" w:sz="0" w:space="0" w:color="auto"/>
      </w:divBdr>
    </w:div>
    <w:div w:id="675812473">
      <w:bodyDiv w:val="1"/>
      <w:marLeft w:val="0"/>
      <w:marRight w:val="0"/>
      <w:marTop w:val="0"/>
      <w:marBottom w:val="0"/>
      <w:divBdr>
        <w:top w:val="none" w:sz="0" w:space="0" w:color="auto"/>
        <w:left w:val="none" w:sz="0" w:space="0" w:color="auto"/>
        <w:bottom w:val="none" w:sz="0" w:space="0" w:color="auto"/>
        <w:right w:val="none" w:sz="0" w:space="0" w:color="auto"/>
      </w:divBdr>
    </w:div>
    <w:div w:id="1259220787">
      <w:bodyDiv w:val="1"/>
      <w:marLeft w:val="0"/>
      <w:marRight w:val="0"/>
      <w:marTop w:val="0"/>
      <w:marBottom w:val="0"/>
      <w:divBdr>
        <w:top w:val="none" w:sz="0" w:space="0" w:color="auto"/>
        <w:left w:val="none" w:sz="0" w:space="0" w:color="auto"/>
        <w:bottom w:val="none" w:sz="0" w:space="0" w:color="auto"/>
        <w:right w:val="none" w:sz="0" w:space="0" w:color="auto"/>
      </w:divBdr>
    </w:div>
    <w:div w:id="1275674832">
      <w:bodyDiv w:val="1"/>
      <w:marLeft w:val="0"/>
      <w:marRight w:val="0"/>
      <w:marTop w:val="0"/>
      <w:marBottom w:val="0"/>
      <w:divBdr>
        <w:top w:val="none" w:sz="0" w:space="0" w:color="auto"/>
        <w:left w:val="none" w:sz="0" w:space="0" w:color="auto"/>
        <w:bottom w:val="none" w:sz="0" w:space="0" w:color="auto"/>
        <w:right w:val="none" w:sz="0" w:space="0" w:color="auto"/>
      </w:divBdr>
    </w:div>
    <w:div w:id="1454711167">
      <w:bodyDiv w:val="1"/>
      <w:marLeft w:val="0"/>
      <w:marRight w:val="0"/>
      <w:marTop w:val="0"/>
      <w:marBottom w:val="0"/>
      <w:divBdr>
        <w:top w:val="none" w:sz="0" w:space="0" w:color="auto"/>
        <w:left w:val="none" w:sz="0" w:space="0" w:color="auto"/>
        <w:bottom w:val="none" w:sz="0" w:space="0" w:color="auto"/>
        <w:right w:val="none" w:sz="0" w:space="0" w:color="auto"/>
      </w:divBdr>
    </w:div>
    <w:div w:id="1961837211">
      <w:bodyDiv w:val="1"/>
      <w:marLeft w:val="0"/>
      <w:marRight w:val="0"/>
      <w:marTop w:val="0"/>
      <w:marBottom w:val="0"/>
      <w:divBdr>
        <w:top w:val="none" w:sz="0" w:space="0" w:color="auto"/>
        <w:left w:val="none" w:sz="0" w:space="0" w:color="auto"/>
        <w:bottom w:val="none" w:sz="0" w:space="0" w:color="auto"/>
        <w:right w:val="none" w:sz="0" w:space="0" w:color="auto"/>
      </w:divBdr>
    </w:div>
    <w:div w:id="198576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525/bio.2011.61.10.8" TargetMode="External"/><Relationship Id="rId26" Type="http://schemas.openxmlformats.org/officeDocument/2006/relationships/hyperlink" Target="https://doi.org/10.17129/botsci.1022" TargetMode="External"/><Relationship Id="rId39" Type="http://schemas.openxmlformats.org/officeDocument/2006/relationships/hyperlink" Target="https://doi.org/10.1093/aob/mcp062" TargetMode="External"/><Relationship Id="rId21" Type="http://schemas.openxmlformats.org/officeDocument/2006/relationships/hyperlink" Target="https://doi.org/10.1111/j.1365-2745.2009.01566.x" TargetMode="External"/><Relationship Id="rId34" Type="http://schemas.openxmlformats.org/officeDocument/2006/relationships/hyperlink" Target="https://doi.org/10.1016/S0006-3207(02)00361-0" TargetMode="External"/><Relationship Id="rId42" Type="http://schemas.openxmlformats.org/officeDocument/2006/relationships/hyperlink" Target="https://doi.org/10.1078/1433-8319-00080" TargetMode="External"/><Relationship Id="rId47" Type="http://schemas.openxmlformats.org/officeDocument/2006/relationships/hyperlink" Target="https://doi.org/10.1111/j.1365-2745.2011.01833.x" TargetMode="External"/><Relationship Id="rId50" Type="http://schemas.openxmlformats.org/officeDocument/2006/relationships/hyperlink" Target="https://doi.org/10.1007/s00442-003-1448-4" TargetMode="External"/><Relationship Id="rId55"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s://doi.org/10.1111/oik.04774" TargetMode="External"/><Relationship Id="rId25" Type="http://schemas.openxmlformats.org/officeDocument/2006/relationships/hyperlink" Target="https://doi.org/10.1016/j.baae.2017.01.002" TargetMode="External"/><Relationship Id="rId33" Type="http://schemas.openxmlformats.org/officeDocument/2006/relationships/hyperlink" Target="https://doi.org/10.1111/jofo.12096" TargetMode="External"/><Relationship Id="rId38" Type="http://schemas.openxmlformats.org/officeDocument/2006/relationships/hyperlink" Target="https://doi.org/10.1093/aob/mcs255" TargetMode="External"/><Relationship Id="rId46" Type="http://schemas.openxmlformats.org/officeDocument/2006/relationships/hyperlink" Target="https://doi.org/10.1002/jgrd.50543"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doi.org/10.1016/0169-5347(94)90088-4" TargetMode="External"/><Relationship Id="rId29" Type="http://schemas.openxmlformats.org/officeDocument/2006/relationships/hyperlink" Target="https://doi.org/10.1590/1519-6984.15312" TargetMode="External"/><Relationship Id="rId41" Type="http://schemas.openxmlformats.org/officeDocument/2006/relationships/hyperlink" Target="https://doi.org/10.1111/gcb.12789" TargetMode="External"/><Relationship Id="rId54"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3159/09-RA-069R1.1" TargetMode="External"/><Relationship Id="rId32" Type="http://schemas.openxmlformats.org/officeDocument/2006/relationships/hyperlink" Target="https://doi.org/10.1016/j.anbehav.2014.01.008" TargetMode="External"/><Relationship Id="rId37" Type="http://schemas.openxmlformats.org/officeDocument/2006/relationships/hyperlink" Target="https://doi.org/10.1111/j.1365-2745.2008.01476.x" TargetMode="External"/><Relationship Id="rId40" Type="http://schemas.openxmlformats.org/officeDocument/2006/relationships/hyperlink" Target="https://doi.org/10.1016/S0169-5347(00)01874-7" TargetMode="External"/><Relationship Id="rId45" Type="http://schemas.openxmlformats.org/officeDocument/2006/relationships/hyperlink" Target="https://doi.org/10.1111/j.1472-4642.2007.00387.x"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i.org/10.1111/0033-0124.5504008" TargetMode="External"/><Relationship Id="rId28" Type="http://schemas.openxmlformats.org/officeDocument/2006/relationships/hyperlink" Target="https://doi.org/10.1111/mec.14351" TargetMode="External"/><Relationship Id="rId36" Type="http://schemas.openxmlformats.org/officeDocument/2006/relationships/hyperlink" Target="https://doi.org/10.1080/0028825X.2004.9512892" TargetMode="External"/><Relationship Id="rId49" Type="http://schemas.openxmlformats.org/officeDocument/2006/relationships/hyperlink" Target="https://doi.org/10.1079/9780851995250.0339" TargetMode="External"/><Relationship Id="rId10" Type="http://schemas.openxmlformats.org/officeDocument/2006/relationships/image" Target="media/image1.png"/><Relationship Id="rId19" Type="http://schemas.openxmlformats.org/officeDocument/2006/relationships/hyperlink" Target="https://doi.org/10.1111/evo.13174" TargetMode="External"/><Relationship Id="rId31" Type="http://schemas.openxmlformats.org/officeDocument/2006/relationships/hyperlink" Target="https://doi.org/10.1111/plb.12297" TargetMode="External"/><Relationship Id="rId44" Type="http://schemas.openxmlformats.org/officeDocument/2006/relationships/hyperlink" Target="https://doi.org/10.1038/nclimate3287" TargetMode="External"/><Relationship Id="rId52" Type="http://schemas.openxmlformats.org/officeDocument/2006/relationships/hyperlink" Target="https://doi.org/10.1007/BF00052229"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hyperlink" Target="https://doi.org/10.1111/1365-2664.13229" TargetMode="External"/><Relationship Id="rId27" Type="http://schemas.openxmlformats.org/officeDocument/2006/relationships/hyperlink" Target="https://doi.org/10.1371/journal.pone.0044657" TargetMode="External"/><Relationship Id="rId30" Type="http://schemas.openxmlformats.org/officeDocument/2006/relationships/hyperlink" Target="https://doi.org/10.3170/2008-8-18347" TargetMode="External"/><Relationship Id="rId35" Type="http://schemas.openxmlformats.org/officeDocument/2006/relationships/hyperlink" Target="https://doi.org/10.1016/j.rser.2013.08.041" TargetMode="External"/><Relationship Id="rId43" Type="http://schemas.openxmlformats.org/officeDocument/2006/relationships/hyperlink" Target="https://doi.org/10.1080/02723646.1989.10642386" TargetMode="External"/><Relationship Id="rId48" Type="http://schemas.openxmlformats.org/officeDocument/2006/relationships/hyperlink" Target="https://doi.org/10.1007/s004420000614" TargetMode="External"/><Relationship Id="rId8" Type="http://schemas.microsoft.com/office/2011/relationships/commentsExtended" Target="commentsExtended.xml"/><Relationship Id="rId51" Type="http://schemas.openxmlformats.org/officeDocument/2006/relationships/hyperlink" Target="http://www.jstatsoft.org/v36/i0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21</Pages>
  <Words>5345</Words>
  <Characters>30467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Malory</dc:creator>
  <cp:keywords/>
  <dc:description/>
  <cp:lastModifiedBy>Bridget</cp:lastModifiedBy>
  <cp:revision>130</cp:revision>
  <dcterms:created xsi:type="dcterms:W3CDTF">2019-03-24T22:00:00Z</dcterms:created>
  <dcterms:modified xsi:type="dcterms:W3CDTF">2019-04-02T18:09:00Z</dcterms:modified>
</cp:coreProperties>
</file>